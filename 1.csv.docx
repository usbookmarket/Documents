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opFromText="288" w:bottomFromText="288" w:vertAnchor="page" w:horzAnchor="page" w:tblpXSpec="center" w:tblpY="1"/>
        <w:tblOverlap w:val="never"/>
        <w:tblW w:w="31680" w:type="dxa"/>
        <w:tblBorders>
          <w:top w:val="single" w:sz="8" w:space="0" w:color="C0504D" w:themeColor="accent2"/>
          <w:left w:val="single" w:sz="8" w:space="0" w:color="C0504D" w:themeColor="accent2" w:shadow="1" w:frame="1"/>
          <w:bottom w:val="single" w:sz="8" w:space="0" w:color="C0504D" w:themeColor="accent2"/>
          <w:right w:val="single" w:sz="8" w:space="0" w:color="C0504D" w:themeColor="accent2" w:shadow="1" w:frame="1"/>
          <w:insideH w:val="single" w:sz="8" w:space="0" w:color="C0504D" w:themeColor="accent2"/>
          <w:insideV w:val="single" w:sz="8" w:space="31" w:color="C0504D" w:themeColor="accent2" w:shadow="1" w:frame="1"/>
        </w:tblBorders>
        <w:tblCellMar>
          <w:left w:w="115" w:type="dxa"/>
          <w:right w:w="115" w:type="dxa"/>
        </w:tblCellMar>
        <w:tblLook w:val="05E0" w:firstRow="1" w:lastRow="1" w:firstColumn="1" w:lastColumn="1" w:noHBand="0" w:noVBand="1"/>
        <w:tblCaption w:val="ATL TEXT"/>
        <w:tblDescription w:val="-"/>
      </w:tblPr>
      <w:tblGrid>
        <w:gridCol w:w="3960"/>
        <w:gridCol w:w="3960"/>
        <w:gridCol w:w="3960"/>
        <w:gridCol w:w="3960"/>
        <w:gridCol w:w="3960"/>
        <w:gridCol w:w="3960"/>
        <w:gridCol w:w="3960"/>
        <w:gridCol w:w="3960"/>
        <w:tblGridChange w:id="0">
          <w:tblGrid>
            <w:gridCol w:w="3960"/>
            <w:gridCol w:w="3960"/>
            <w:gridCol w:w="3960"/>
            <w:gridCol w:w="3960"/>
            <w:gridCol w:w="3960"/>
            <w:gridCol w:w="3960"/>
            <w:gridCol w:w="3960"/>
            <w:gridCol w:w="3960"/>
          </w:tblGrid>
        </w:tblGridChange>
      </w:tblGrid>
      <w:tr w:rsidR="00E71548" w:rsidRPr="00D62595" w14:paraId="14CCBA93" w14:textId="77777777" w:rsidTr="00E71548">
        <w:trPr>
          <w:cantSplit/>
          <w:trHeight w:val="1134"/>
          <w:tblHeader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4CDD48" w14:textId="76C0559F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50D76A" w14:textId="77777777" w:rsidR="00E71548" w:rsidRDefault="00E71548" w:rsidP="00E71548">
            <w:pPr>
              <w:framePr w:hSpace="0" w:wrap="auto" w:vAnchor="margin" w:xAlign="left" w:yAlign="inline"/>
              <w:suppressOverlap w:val="0"/>
            </w:pPr>
          </w:p>
          <w:p w14:paraId="3B0D692F" w14:textId="6604FC53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>
              <w:t>Description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7D1D1A6" w14:textId="791FE35D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ISBN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31A0D6D" w14:textId="77777777" w:rsidR="00E71548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</w:p>
          <w:p w14:paraId="57626AE2" w14:textId="77777777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Picture</w:t>
            </w:r>
          </w:p>
          <w:p w14:paraId="17649384" w14:textId="77777777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3601018E" w14:textId="463394B4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0BADC9B0" w14:textId="4C4EAB56" w:rsidR="00E71548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Track Inventory</w:t>
            </w:r>
          </w:p>
          <w:p w14:paraId="053120A7" w14:textId="77777777" w:rsidR="00E71548" w:rsidRPr="006C1A35" w:rsidRDefault="00E71548" w:rsidP="00E71548">
            <w:pPr>
              <w:pStyle w:val="CommentText"/>
              <w:framePr w:hSpace="0" w:wrap="auto" w:vAnchor="margin" w:xAlign="left" w:yAlign="inline"/>
              <w:suppressOverlap w:val="0"/>
              <w:jc w:val="both"/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6611A587" w14:textId="0D8367C8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87BEA00" w14:textId="688C3672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PRICE</w:t>
            </w:r>
          </w:p>
        </w:tc>
      </w:tr>
      <w:tr w:rsidR="00E71548" w:rsidRPr="00BC0CAD" w14:paraId="49424552" w14:textId="227BA7C4" w:rsidTr="00E71548">
        <w:trPr>
          <w:cantSplit/>
          <w:trHeight w:val="808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0F86629" w14:textId="251F2BD2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" w:author="Microsoft Office User" w:date="2014-11-19T18:23:00Z"/>
                <w:rPrChange w:id="2" w:author="Microsoft Office User" w:date="2014-11-19T18:30:00Z">
                  <w:rPr>
                    <w:ins w:id="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" w:author="Microsoft Office User" w:date="2014-11-19T18:23:00Z">
              <w:r w:rsidRPr="00BC0CAD">
                <w:rPr>
                  <w:rPrChange w:id="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Management Principles for Health Care Profes</w:t>
              </w:r>
              <w:r w:rsidRPr="00BC0CAD">
                <w:rPr>
                  <w:rPrChange w:id="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</w:t>
              </w:r>
              <w:r w:rsidRPr="00BC0CAD">
                <w:rPr>
                  <w:rPrChange w:id="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ionals, Fourth Edition [Paperback] [Sep 25, 2004] Joan Gratto Liebler and Charles R. </w:t>
              </w:r>
              <w:r w:rsidRPr="00BC0CAD">
                <w:t>Mcconnell</w:t>
              </w:r>
            </w:ins>
          </w:p>
          <w:p w14:paraId="061354BB" w14:textId="7473F3B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" w:author="Microsoft Office User" w:date="2014-11-19T18:23:00Z">
              <w:r w:rsidRPr="00BC0CAD">
                <w:rPr>
                  <w:rPrChange w:id="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0763733202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76E865" w14:textId="051E42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A18EB20" w14:textId="0C88F6F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bookmarkStart w:id="10" w:name="_GoBack"/>
            <w:bookmarkEnd w:id="10"/>
            <w:r w:rsidRPr="00BC0CAD">
              <w:t>9780670033805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E8604A3" w14:textId="2909080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editId="1BE1305C">
                  <wp:extent cx="787400" cy="787400"/>
                  <wp:effectExtent l="0" t="0" r="0" b="0"/>
                  <wp:docPr id="471" name="Picture 471" descr="escription: https://images-na.ssl-images-amazon.com/images/I/51JEVGJ9KHL._SS60_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ription: https://images-na.ssl-images-amazon.com/images/I/51JEVGJ9KHL._SS60_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6B88466A" w14:textId="07EBA3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EE663B6" w14:textId="6753A32A" w:rsidR="00E71548" w:rsidRDefault="00BD13BC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48C058AF" w14:textId="11CD1941" w:rsidR="00BD13BC" w:rsidRPr="00920F13" w:rsidRDefault="00BD13BC" w:rsidP="00BD13BC">
            <w:pPr>
              <w:framePr w:hSpace="0" w:wrap="auto" w:vAnchor="margin" w:xAlign="left" w:yAlign="inline"/>
              <w:suppressOverlap w:val="0"/>
              <w:jc w:val="both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82767C" w14:textId="48BE549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E60F946" w14:textId="4E081E6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ins w:id="11" w:author="Microsoft Office User" w:date="2014-11-19T18:01:00Z"/>
                <w:rFonts w:ascii="Arial" w:hAnsi="Arial" w:cs="Arial"/>
              </w:rPr>
            </w:pPr>
            <w:ins w:id="12" w:author="Microsoft Office User" w:date="2014-11-19T18:02:00Z">
              <w:r w:rsidRPr="00920F13">
                <w:rPr>
                  <w:rFonts w:ascii="Arial" w:hAnsi="Arial" w:cs="Arial"/>
                </w:rPr>
                <w:t>18.50</w:t>
              </w:r>
            </w:ins>
          </w:p>
          <w:p w14:paraId="7CDFC3E5" w14:textId="6E39F8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</w:tr>
      <w:tr w:rsidR="00E71548" w:rsidRPr="00BC0CAD" w14:paraId="436D75A5" w14:textId="2F6B232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F59452A" w14:textId="378BEDB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" w:author="Microsoft Office User" w:date="2014-11-19T18:23:00Z"/>
                <w:rPrChange w:id="14" w:author="Microsoft Office User" w:date="2014-11-19T18:30:00Z">
                  <w:rPr>
                    <w:ins w:id="1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6" w:author="Microsoft Office User" w:date="2014-11-19T18:23:00Z">
              <w:r w:rsidRPr="00BC0CAD">
                <w:rPr>
                  <w:rPrChange w:id="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"http://www.amazon.com/dp/0446557951" \t "_blank" </w:instrText>
              </w:r>
              <w:r w:rsidRPr="00BC0CAD">
                <w:rPr>
                  <w:rPrChange w:id="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Miracles: a 52-week devotional [nov 05, 2009] kingsbury, karen</w:t>
              </w:r>
              <w:r w:rsidRPr="00BC0CAD">
                <w:rPr>
                  <w:rPrChange w:id="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802342D" w14:textId="3EBF310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2" w:author="Microsoft Office User" w:date="2014-11-19T18:23:00Z">
              <w:r w:rsidRPr="00BC0CAD">
                <w:rPr>
                  <w:rPrChange w:id="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0446557951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60BF9E0" w14:textId="74EBA6E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916361" w14:textId="55BE714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9780205420421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0624514" w14:textId="18D6D6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editId="3FE394F8">
                  <wp:extent cx="787400" cy="787400"/>
                  <wp:effectExtent l="0" t="0" r="0" b="0"/>
                  <wp:docPr id="472" name="Picture 472" descr="escription: https://images-na.ssl-images-amazon.com/images/I/41-dK%2BsVYxL._SS60_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cription: https://images-na.ssl-images-amazon.com/images/I/41-dK%2BsVYxL._SS60_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D1769F" w14:textId="76648CF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CC1B752" w14:textId="728C1A04" w:rsidR="00E71548" w:rsidRPr="00920F13" w:rsidRDefault="00BD13BC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AE5B52" w14:textId="1617090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C30457E" w14:textId="3008479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5" w:author="Microsoft Office User" w:date="2014-11-19T18:01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2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0DD39E9" w14:textId="22E6C0B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7C7B78C" w14:textId="3C4AFF1E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7" w:author="Microsoft Office User" w:date="2014-11-19T18:23:00Z"/>
                <w:rPrChange w:id="28" w:author="Microsoft Office User" w:date="2014-11-19T18:30:00Z">
                  <w:rPr>
                    <w:ins w:id="2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0" w:author="Microsoft Office User" w:date="2014-11-19T18:23:00Z">
              <w:r w:rsidRPr="00BC0CAD">
                <w:rPr>
                  <w:rPrChange w:id="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"http://www.amazon.com/dp/0738203181" \t "_blank" </w:instrText>
              </w:r>
              <w:r w:rsidRPr="00BC0CAD">
                <w:rPr>
                  <w:rPrChange w:id="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Respect: an exploration [paperback] [may 01, 2000] lawrence-lightfoot, sara</w:t>
              </w:r>
              <w:r w:rsidRPr="00BC0CAD">
                <w:rPr>
                  <w:rPrChange w:id="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C4658A0" w14:textId="53D95AF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6" w:author="Microsoft Office User" w:date="2014-11-19T18:23:00Z">
              <w:r w:rsidRPr="00BC0CAD">
                <w:rPr>
                  <w:rPrChange w:id="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0738203181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57DDB4F" w14:textId="0F6F1F6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8763A75" w14:textId="147DB4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9780061438844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A6C277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"https://catalog.amazon.com/abis/product/DisplayEditProduct?sku=a0332p5.99&amp;asin=0738203181&amp;productType=ABIS_BOOK&amp;marketplaceID=ATVPDKIKX0DER" \l "images" </w:instrText>
            </w:r>
            <w:r w:rsidRPr="00BC0CAD">
              <w:fldChar w:fldCharType="separate"/>
            </w:r>
          </w:p>
          <w:p w14:paraId="2234181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D0C50D" wp14:editId="13248C05">
                  <wp:extent cx="762000" cy="762000"/>
                  <wp:effectExtent l="0" t="0" r="0" b="0"/>
                  <wp:docPr id="12" name="Picture 12" descr="https://images-na.ssl-images-amazon.com/images/I/41FvARPZ-VL._SS60_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mages-na.ssl-images-amazon.com/images/I/41FvARPZ-VL._SS60_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C116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738B9E3" w14:textId="0A8155B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5F3E2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B56D5A3" w14:textId="7EA2889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4AD8A0B" w14:textId="63F223D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ins w:id="38" w:author="Microsoft Office User" w:date="2014-11-19T18:03:00Z"/>
                <w:rFonts w:ascii="Arial" w:hAnsi="Arial" w:cs="Arial"/>
              </w:rPr>
            </w:pPr>
            <w:ins w:id="39" w:author="Microsoft Office User" w:date="2014-11-19T18:03:00Z">
              <w:r w:rsidRPr="00920F13">
                <w:rPr>
                  <w:rFonts w:ascii="Arial" w:hAnsi="Arial" w:cs="Arial"/>
                </w:rPr>
                <w:t>6.99</w:t>
              </w:r>
            </w:ins>
          </w:p>
          <w:p w14:paraId="097B6946" w14:textId="31B9F2E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</w:tr>
      <w:tr w:rsidR="00E71548" w:rsidRPr="00BC0CAD" w14:paraId="49CF86E9" w14:textId="5E82588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82844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0" w:author="Microsoft Office User" w:date="2014-11-19T18:23:00Z"/>
                <w:rPrChange w:id="41" w:author="Microsoft Office User" w:date="2014-11-19T18:30:00Z">
                  <w:rPr>
                    <w:ins w:id="4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3" w:author="Microsoft Office User" w:date="2014-11-19T18:23:00Z">
              <w:r w:rsidRPr="00BC0CAD">
                <w:rPr>
                  <w:rPrChange w:id="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"http://www.amazon.com/dp/0451225538" \t "_blank" </w:instrText>
              </w:r>
              <w:r w:rsidRPr="00BC0CAD">
                <w:rPr>
                  <w:rPrChange w:id="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Death by Cashmere: A Seaside Knitters Mystery [Paperback] [Apr 07, 2009] Goldenbaum, Sally</w:t>
              </w:r>
              <w:r w:rsidRPr="00BC0CAD">
                <w:rPr>
                  <w:rPrChange w:id="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60C9773" w14:textId="2E1A530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0" w:author="Microsoft Office User" w:date="2014-11-19T18:23:00Z">
              <w:r w:rsidRPr="00BC0CAD">
                <w:rPr>
                  <w:rPrChange w:id="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0451225538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BF4E0E" w14:textId="35135A8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D6EAD74" w14:textId="3853390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9780307272591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B8C503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"https://catalog.amazon.com/abis/product/DisplayEditProduct?sku=a0330p626&amp;asin=0451225538&amp;productType=ABIS_BOOK&amp;marketplaceID=ATVPDKIKX0DER" \l "images" </w:instrText>
            </w:r>
            <w:r w:rsidRPr="00BC0CAD">
              <w:fldChar w:fldCharType="separate"/>
            </w:r>
          </w:p>
          <w:p w14:paraId="70EEF45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9C3710D" wp14:editId="69D4E865">
                  <wp:extent cx="762000" cy="762000"/>
                  <wp:effectExtent l="0" t="0" r="0" b="0"/>
                  <wp:docPr id="17" name="Picture 17" descr="https://images-na.ssl-images-amazon.com/images/I/51hpdBlv5nL._SS60_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ages-na.ssl-images-amazon.com/images/I/51hpdBlv5nL._SS60_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1D3E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147ECA" w14:textId="1EC25A4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C57012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6F48CD" w14:textId="2CE15A6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98B126D" w14:textId="2D4EADD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3" w:author="Microsoft Office User" w:date="2014-11-19T18:03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5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1A3048E" w14:textId="774EC23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2EFA08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5" w:author="Microsoft Office User" w:date="2014-11-19T18:23:00Z"/>
                <w:rPrChange w:id="56" w:author="Microsoft Office User" w:date="2014-11-19T18:30:00Z">
                  <w:rPr>
                    <w:ins w:id="5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8" w:author="Microsoft Office User" w:date="2014-11-19T18:23:00Z">
              <w:r w:rsidRPr="00BC0CAD">
                <w:rPr>
                  <w:rPrChange w:id="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"http://www.amazon.com/dp/1594745978" \t "_blank" </w:instrText>
              </w:r>
              <w:r w:rsidRPr="00BC0CAD">
                <w:rPr>
                  <w:rPrChange w:id="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Baby Owner's Manual: Operating Instructions, Trouble-Shooting Tips, and Advice on First-Year Maintenance [Paperback] [Sep 10, 2012] Borgenicht M.D., Louis and Borgenicht, Joe</w:t>
              </w:r>
              <w:r w:rsidRPr="00BC0CAD">
                <w:rPr>
                  <w:rPrChange w:id="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1232858" w14:textId="7DED962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5" w:author="Microsoft Office User" w:date="2014-11-19T18:23:00Z">
              <w:r w:rsidRPr="00BC0CAD">
                <w:rPr>
                  <w:rPrChange w:id="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1594745978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4007CE" w14:textId="4285A1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BBBD73D" w14:textId="252255B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9780495119975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DA2EE3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"https://catalog.amazon.com/abis/product/DisplayEditProduct?sku=a0317p919&amp;asin=1594745978&amp;productType=ABIS_BOOK&amp;marketplaceID=ATVPDKIKX0DER" \l "images" </w:instrText>
            </w:r>
            <w:r w:rsidRPr="00BC0CAD">
              <w:fldChar w:fldCharType="separate"/>
            </w:r>
          </w:p>
          <w:p w14:paraId="5E9A853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E36BBEF" wp14:editId="34D48E6D">
                  <wp:extent cx="762000" cy="762000"/>
                  <wp:effectExtent l="0" t="0" r="0" b="0"/>
                  <wp:docPr id="22" name="Picture 22" descr="https://images-na.ssl-images-amazon.com/images/I/41rLFfLQWeL._SS60_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mages-na.ssl-images-amazon.com/images/I/41rLFfLQWeL._SS60_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F617E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594C25" w14:textId="210DEE8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64359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7F937C" w14:textId="10D340A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37D203B" w14:textId="4E48AF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7" w:author="Microsoft Office User" w:date="2014-11-19T18:03:00Z">
              <w:r w:rsidRPr="00920F13">
                <w:rPr>
                  <w:rFonts w:ascii="Arial" w:hAnsi="Arial" w:cs="Arial"/>
                </w:rPr>
                <w:t>5.99</w:t>
              </w:r>
            </w:ins>
          </w:p>
        </w:tc>
      </w:tr>
      <w:tr w:rsidR="00E71548" w:rsidRPr="00BC0CAD" w14:paraId="34E1E2B0" w14:textId="124A3B19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EA765B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8" w:author="Microsoft Office User" w:date="2014-11-19T18:23:00Z"/>
                <w:rPrChange w:id="69" w:author="Microsoft Office User" w:date="2014-11-19T18:30:00Z">
                  <w:rPr>
                    <w:ins w:id="7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1" w:author="Microsoft Office User" w:date="2014-11-19T18:23:00Z">
              <w:r w:rsidRPr="00BC0CAD">
                <w:rPr>
                  <w:rPrChange w:id="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"http://www.amazon.com/dp/0130274860" \t "_blank" </w:instrText>
              </w:r>
              <w:r w:rsidRPr="00BC0CAD">
                <w:rPr>
                  <w:rPrChange w:id="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Scott Foresman ESL Student Book, Grade 1, Second Edition [May 24, 2000] Cummins, Jim; Chamot, Anna Uhl; Kessler, Carolyn; O'Malley, J. Michael; Fillmore, Lily Wong; Cummins; Chamot and Kessler</w:t>
              </w:r>
              <w:r w:rsidRPr="00BC0CAD">
                <w:rPr>
                  <w:rPrChange w:id="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469A94D" w14:textId="16F4D7E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8" w:author="Microsoft Office User" w:date="2014-11-19T18:23:00Z">
              <w:r w:rsidRPr="00BC0CAD">
                <w:rPr>
                  <w:rPrChange w:id="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0130274860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0AF36B0" w14:textId="1B89C4C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FE429FB" w14:textId="0078430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9780983156512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F37E53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"https://catalog.amazon.com/abis/product/DisplayEditProduct?sku=a0303h999&amp;asin=0130274860&amp;productType=ABIS_BOOK&amp;marketplaceID=ATVPDKIKX0DER" \l "images" </w:instrText>
            </w:r>
            <w:r w:rsidRPr="00BC0CAD">
              <w:fldChar w:fldCharType="separate"/>
            </w:r>
          </w:p>
          <w:p w14:paraId="4E618C2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62E7D5F" wp14:editId="208C88A5">
                  <wp:extent cx="762000" cy="762000"/>
                  <wp:effectExtent l="0" t="0" r="0" b="0"/>
                  <wp:docPr id="27" name="Picture 27" descr="https://images-na.ssl-images-amazon.com/images/I/51hYD2MIFeL._SS60_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mages-na.ssl-images-amazon.com/images/I/51hYD2MIFeL._SS60_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B9DD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96DCD53" w14:textId="2E843BE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BA483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0DDF1C4" w14:textId="0667A89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4C9E262" w14:textId="1A49EB8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1" w:author="Microsoft Office User" w:date="2014-11-19T18:03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8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89A8B6D" w14:textId="0FFE9B3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A0B468E" w14:textId="0B152510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3" w:author="Microsoft Office User" w:date="2014-11-19T18:23:00Z"/>
                <w:rPrChange w:id="84" w:author="Microsoft Office User" w:date="2014-11-19T18:30:00Z">
                  <w:rPr>
                    <w:ins w:id="8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6" w:author="Microsoft Office User" w:date="2014-11-19T18:23:00Z">
              <w:r w:rsidRPr="00BC0CAD">
                <w:rPr>
                  <w:rPrChange w:id="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"http://www.amazon.com/dp/B000LZQABM" \t "_blank" </w:instrText>
              </w:r>
              <w:r w:rsidRPr="00BC0CAD">
                <w:rPr>
                  <w:rPrChange w:id="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Health psychology, by dimatteo [hardcover] [jan 01, 2001] dimatteo, m. Robin/ martin, leslie r.</w:t>
              </w:r>
              <w:r w:rsidRPr="00BC0CAD">
                <w:rPr>
                  <w:rPrChange w:id="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773A041" w14:textId="180FAC3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2" w:author="Microsoft Office User" w:date="2014-11-19T18:23:00Z">
              <w:r w:rsidRPr="00BC0CAD">
                <w:t>B000lzqabm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4DEFA9" w14:textId="0F4F4D9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985313F" w14:textId="7CD1AFB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9780073376738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9FAE4D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"https://catalog.amazon.com/abis/product/DisplayEditProduct?sku=a0300h1999&amp;asin=B000LZQABM&amp;productType=BOOKS_1973_AND_LATER&amp;marketplaceID=ATVPDKIKX0DER" \l "images" </w:instrText>
            </w:r>
            <w:r w:rsidRPr="00BC0CAD">
              <w:fldChar w:fldCharType="separate"/>
            </w:r>
          </w:p>
          <w:p w14:paraId="6929775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9C3AA70" wp14:editId="126E8C77">
                  <wp:extent cx="762000" cy="762000"/>
                  <wp:effectExtent l="0" t="0" r="0" b="0"/>
                  <wp:docPr id="32" name="Picture 32" descr="https://images-na.ssl-images-amazon.com/images/I/41Jk9aYL3VL._SS60_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mages-na.ssl-images-amazon.com/images/I/41Jk9aYL3VL._SS60_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4857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39FFD5" w14:textId="21FB1A1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5F38D8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FF74BA2" w14:textId="7271771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594C5F3" w14:textId="7D909D8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3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4" w:author="Microsoft Office User" w:date="2014-11-19T18:03:00Z">
              <w:r w:rsidRPr="00920F13">
                <w:rPr>
                  <w:rFonts w:ascii="Arial" w:hAnsi="Arial" w:cs="Arial"/>
                </w:rPr>
                <w:instrText>49.99</w:instrText>
              </w:r>
            </w:ins>
            <w:ins w:id="95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5F35B2E" w14:textId="277ACDA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47566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6" w:author="Microsoft Office User" w:date="2014-11-19T18:23:00Z"/>
                <w:rPrChange w:id="97" w:author="Microsoft Office User" w:date="2014-11-19T18:30:00Z">
                  <w:rPr>
                    <w:ins w:id="9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9" w:author="Microsoft Office User" w:date="2014-11-19T18:23:00Z">
              <w:r w:rsidRPr="00BC0CAD">
                <w:rPr>
                  <w:rPrChange w:id="1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"http://www.amazon.com/dp/0897934784" \t "_blank" </w:instrText>
              </w:r>
              <w:r w:rsidRPr="00BC0CAD">
                <w:rPr>
                  <w:rPrChange w:id="1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Strength Training for Seniors: How to Rewind Your Biological Clock [Paperback] [Jun 15, 2006] Fekete C.S.C.S. A.C.E., Michael</w:t>
              </w:r>
              <w:r w:rsidRPr="00BC0CAD">
                <w:rPr>
                  <w:rPrChange w:id="10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CC95DD4" w14:textId="46CA0B2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6" w:author="Microsoft Office User" w:date="2014-11-19T18:23:00Z">
              <w:r w:rsidRPr="00BC0CAD">
                <w:rPr>
                  <w:rPrChange w:id="1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0897934784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A01C08" w14:textId="7060ED1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D3AC08C" w14:textId="2FEFD3E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9781429692359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BE16AA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"https://catalog.amazon.com/abis/product/DisplayEditProduct?sku=a0276p1300&amp;asin=0897934784&amp;productType=ABIS_BOOK&amp;marketplaceID=ATVPDKIKX0DER" \l "images" </w:instrText>
            </w:r>
            <w:r w:rsidRPr="00BC0CAD">
              <w:fldChar w:fldCharType="separate"/>
            </w:r>
          </w:p>
          <w:p w14:paraId="41C5A71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8634BFD" wp14:editId="0466FB7C">
                  <wp:extent cx="762000" cy="762000"/>
                  <wp:effectExtent l="0" t="0" r="0" b="0"/>
                  <wp:docPr id="37" name="Picture 37" descr="https://images-na.ssl-images-amazon.com/images/I/51kSoaCGQBL._SS60_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images-na.ssl-images-amazon.com/images/I/51kSoaCGQBL._SS60_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710B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3630A8" w14:textId="3924799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054C059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8813FE" w14:textId="6B88F61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D2F3E81" w14:textId="3D1D63B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109" w:author="Microsoft Office User" w:date="2014-11-19T18:06:00Z">
              <w:r w:rsidRPr="00920F13">
                <w:rPr>
                  <w:rFonts w:ascii="Arial" w:hAnsi="Arial" w:cs="Arial"/>
                </w:rPr>
                <w:t>8.99</w:t>
              </w:r>
            </w:ins>
          </w:p>
        </w:tc>
      </w:tr>
      <w:tr w:rsidR="00E71548" w:rsidRPr="00BC0CAD" w14:paraId="62D23FF1" w14:textId="087DAA5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01B96D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0" w:author="Microsoft Office User" w:date="2014-11-19T18:23:00Z"/>
                <w:rPrChange w:id="111" w:author="Microsoft Office User" w:date="2014-11-19T18:30:00Z">
                  <w:rPr>
                    <w:ins w:id="11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3" w:author="Microsoft Office User" w:date="2014-11-19T18:23:00Z">
              <w:r w:rsidRPr="00BC0CAD">
                <w:rPr>
                  <w:rPrChange w:id="1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"http://www.amazon.com/dp/0785200576" \t "_blank" </w:instrText>
              </w:r>
              <w:r w:rsidRPr="00BC0CAD">
                <w:rPr>
                  <w:rPrChange w:id="1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Living Abundantly (A Jesus in My Pocket) [Sep 01, 1999] Nelson Word Publishing Group</w:t>
              </w:r>
              <w:r w:rsidRPr="00BC0CAD">
                <w:rPr>
                  <w:rPrChange w:id="1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42F0521" w14:textId="4D757EC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0" w:author="Microsoft Office User" w:date="2014-11-19T18:23:00Z">
              <w:r w:rsidRPr="00BC0CAD">
                <w:rPr>
                  <w:rPrChange w:id="1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0785200576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706A4BC" w14:textId="5173F3D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DF2D267" w14:textId="7F6028B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9780465014613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64A17F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"https://catalog.amazon.com/abis/product/DisplayEditProduct?sku=a0275p199&amp;asin=0785200576&amp;productType=ABIS_BOOK&amp;marketplaceID=ATVPDKIKX0DER" \l "images" </w:instrText>
            </w:r>
            <w:r w:rsidRPr="00BC0CAD">
              <w:fldChar w:fldCharType="separate"/>
            </w:r>
          </w:p>
          <w:p w14:paraId="2386F71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604324F" wp14:editId="7A0AF1FD">
                  <wp:extent cx="762000" cy="762000"/>
                  <wp:effectExtent l="0" t="0" r="0" b="0"/>
                  <wp:docPr id="42" name="Picture 42" descr="https://images-na.ssl-images-amazon.com/images/I/519GH9QC7WL._SS60_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images-na.ssl-images-amazon.com/images/I/519GH9QC7WL._SS60_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2ED4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FC1B300" w14:textId="47584C4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A0E31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7E4D01" w14:textId="4E63C59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7FD80E9" w14:textId="1E73B1F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123" w:author="Microsoft Office User" w:date="2014-11-19T18:06:00Z">
              <w:r w:rsidRPr="00920F13">
                <w:rPr>
                  <w:rFonts w:ascii="Arial" w:hAnsi="Arial" w:cs="Arial"/>
                </w:rPr>
                <w:t>0.98</w:t>
              </w:r>
            </w:ins>
          </w:p>
        </w:tc>
      </w:tr>
      <w:tr w:rsidR="00E71548" w:rsidRPr="00BC0CAD" w14:paraId="4E1A7E2E" w14:textId="33473D4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F8CA01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4" w:author="Microsoft Office User" w:date="2014-11-19T18:23:00Z"/>
                <w:rPrChange w:id="125" w:author="Microsoft Office User" w:date="2014-11-19T18:30:00Z">
                  <w:rPr>
                    <w:ins w:id="12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7" w:author="Microsoft Office User" w:date="2014-11-19T18:23:00Z">
              <w:r w:rsidRPr="00BC0CAD">
                <w:rPr>
                  <w:rPrChange w:id="1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"http://www.amazon.com/dp/1605537233" \t "_blank" </w:instrText>
              </w:r>
              <w:r w:rsidRPr="00BC0CAD">
                <w:rPr>
                  <w:rPrChange w:id="1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Gluten-Free Bible [Paperback] [Sep 29, 2010] Tate Hunt and Marilyn Pocius</w:t>
              </w:r>
              <w:r w:rsidRPr="00BC0CAD">
                <w:rPr>
                  <w:rPrChange w:id="1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A1D1F57" w14:textId="40E71E8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4" w:author="Microsoft Office User" w:date="2014-11-19T18:23:00Z">
              <w:r w:rsidRPr="00BC0CAD">
                <w:rPr>
                  <w:rPrChange w:id="1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1605537233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0583F0" w14:textId="685DE4A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8667BE4" w14:textId="44EA993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9780393067637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A2B65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"https://catalog.amazon.com/abis/product/DisplayEditProduct?sku=a0274p1199&amp;asin=1605537233&amp;productType=ABIS_BOOK&amp;marketplaceID=ATVPDKIKX0DER" \l "images" </w:instrText>
            </w:r>
            <w:r w:rsidRPr="00BC0CAD">
              <w:fldChar w:fldCharType="separate"/>
            </w:r>
          </w:p>
          <w:p w14:paraId="6DE7C17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B0F18C" wp14:editId="182F5E41">
                  <wp:extent cx="762000" cy="762000"/>
                  <wp:effectExtent l="0" t="0" r="0" b="0"/>
                  <wp:docPr id="47" name="Picture 47" descr="https://images-na.ssl-images-amazon.com/images/I/51r3fP4PlhL._SS60_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images-na.ssl-images-amazon.com/images/I/51r3fP4PlhL._SS60_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5A7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98DFD6" w14:textId="2173E84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DD407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4B3A4D1" w14:textId="0B35B7E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F072722" w14:textId="235D132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7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3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C2E4577" w14:textId="607528B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D8AD809" w14:textId="7C7EAC68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9" w:author="Microsoft Office User" w:date="2014-11-19T18:23:00Z"/>
                <w:rPrChange w:id="140" w:author="Microsoft Office User" w:date="2014-11-19T18:30:00Z">
                  <w:rPr>
                    <w:ins w:id="14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42" w:author="Microsoft Office User" w:date="2014-11-19T18:23:00Z">
              <w:r w:rsidRPr="00BC0CAD">
                <w:rPr>
                  <w:rPrChange w:id="14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"http://www.amazon.com/dp/1606045873" \t "_blank" </w:instrText>
              </w:r>
              <w:r w:rsidRPr="00BC0CAD">
                <w:rPr>
                  <w:rPrChange w:id="1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Stranded [perfect paperback] [apr 21, 2009] scott ayars</w:t>
              </w:r>
              <w:r w:rsidRPr="00BC0CAD">
                <w:rPr>
                  <w:rPrChange w:id="1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F19DC84" w14:textId="528EDDE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48" w:author="Microsoft Office User" w:date="2014-11-19T18:23:00Z">
              <w:r w:rsidRPr="00BC0CAD">
                <w:rPr>
                  <w:rPrChange w:id="1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1606045873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72D3EC" w14:textId="7519D6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5278BD" w14:textId="29A372A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9781429676960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781FE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"https://catalog.amazon.com/abis/product/DisplayEditProduct?sku=a0272p1299&amp;asin=1606045873&amp;productType=ABIS_BOOK&amp;marketplaceID=ATVPDKIKX0DER" \l "images" </w:instrText>
            </w:r>
            <w:r w:rsidRPr="00BC0CAD">
              <w:fldChar w:fldCharType="separate"/>
            </w:r>
          </w:p>
          <w:p w14:paraId="146D14E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CCA535D" wp14:editId="78ED0BE5">
                  <wp:extent cx="762000" cy="762000"/>
                  <wp:effectExtent l="0" t="0" r="0" b="0"/>
                  <wp:docPr id="52" name="Picture 52" descr="https://images-na.ssl-images-amazon.com/images/I/51Orq-mZGrL._SS60_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images-na.ssl-images-amazon.com/images/I/51Orq-mZGrL._SS60_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77A9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5FA30B" w14:textId="76A308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48151D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4AF1FC5" w14:textId="10FEA80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9A85E8F" w14:textId="3AC6B8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5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51" w:author="Microsoft Office User" w:date="2014-11-19T18:07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5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DDC17A5" w14:textId="1B40588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DE40B3C" w14:textId="4A23EDE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53" w:author="Microsoft Office User" w:date="2014-11-19T18:23:00Z"/>
                <w:rPrChange w:id="154" w:author="Microsoft Office User" w:date="2014-11-19T18:30:00Z">
                  <w:rPr>
                    <w:ins w:id="15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56" w:author="Microsoft Office User" w:date="2014-11-19T18:23:00Z">
              <w:r w:rsidRPr="00BC0CAD">
                <w:rPr>
                  <w:rPrChange w:id="1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5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"http://www.amazon.com/dp/0965455572" \t "_blank" </w:instrText>
              </w:r>
              <w:r w:rsidRPr="00BC0CAD">
                <w:rPr>
                  <w:rPrChange w:id="1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6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Fortunes rocks [jan 01, 1999] shreve, anita</w:t>
              </w:r>
              <w:r w:rsidRPr="00BC0CAD">
                <w:rPr>
                  <w:rPrChange w:id="1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238925B" w14:textId="408FE39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62" w:author="Microsoft Office User" w:date="2014-11-19T18:23:00Z">
              <w:r w:rsidRPr="00BC0CAD">
                <w:rPr>
                  <w:rPrChange w:id="1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0965455572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403A26C" w14:textId="7B3F169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F34F3DB" w14:textId="163901B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9780802788801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7251E1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"https://catalog.amazon.com/abis/product/DisplayEditProduct?sku=a0271p900&amp;asin=0965455572&amp;productType=ABIS_BOOK&amp;marketplaceID=ATVPDKIKX0DER" \l "images" </w:instrText>
            </w:r>
            <w:r w:rsidRPr="00BC0CAD">
              <w:fldChar w:fldCharType="separate"/>
            </w:r>
          </w:p>
          <w:p w14:paraId="05FFAF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5C88C77" wp14:editId="19C16D2D">
                  <wp:extent cx="762000" cy="762000"/>
                  <wp:effectExtent l="0" t="0" r="0" b="0"/>
                  <wp:docPr id="57" name="Picture 57" descr="https://images-na.ssl-images-amazon.com/images/I/51y5EaeW3AL._SS60_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images-na.ssl-images-amazon.com/images/I/51y5EaeW3AL._SS60_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79BA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BEC128" w14:textId="679715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32AF6B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0FF47D9" w14:textId="402C6BA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E9054C9" w14:textId="7D62C3D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6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65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6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61B3432" w14:textId="5211698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B1B468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67" w:author="Microsoft Office User" w:date="2014-11-19T18:23:00Z"/>
                <w:rPrChange w:id="168" w:author="Microsoft Office User" w:date="2014-11-19T18:30:00Z">
                  <w:rPr>
                    <w:ins w:id="16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70" w:author="Microsoft Office User" w:date="2014-11-19T18:23:00Z">
              <w:r w:rsidRPr="00BC0CAD">
                <w:rPr>
                  <w:rPrChange w:id="1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"http://www.amazon.com/dp/0980048001" \t "_blank" </w:instrText>
              </w:r>
              <w:r w:rsidRPr="00BC0CAD">
                <w:rPr>
                  <w:rPrChange w:id="1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Words to the Rescue: The sentiment guide for the </w:t>
              </w:r>
              <w:proofErr w:type="gramStart"/>
              <w:r w:rsidRPr="00BC0CAD">
                <w:rPr>
                  <w:rPrChange w:id="1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tongue tied</w:t>
              </w:r>
              <w:proofErr w:type="gramEnd"/>
              <w:r w:rsidRPr="00BC0CAD">
                <w:rPr>
                  <w:rPrChange w:id="1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. 1000 thoughtful things to write on the card when you don't have a clue.</w:t>
              </w:r>
              <w:r w:rsidRPr="00BC0CAD">
                <w:rPr>
                  <w:rPrChange w:id="1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DC4ECC5" w14:textId="106CF8F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79" w:author="Microsoft Office User" w:date="2014-11-19T18:23:00Z">
              <w:r w:rsidRPr="00BC0CAD">
                <w:rPr>
                  <w:rPrChange w:id="1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0980048001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5245B92" w14:textId="3E51CDB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8D2506C" w14:textId="3A7AD40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9780061348136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F02D8F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"https://catalog.amazon.com/abis/product/DisplayEditProduct?sku=a0270p959&amp;asin=0980048001&amp;productType=ART_AND_CRAFT_SUPPLY&amp;marketplaceID=ATVPDKIKX0DER" \l "images" </w:instrText>
            </w:r>
            <w:r w:rsidRPr="00BC0CAD">
              <w:fldChar w:fldCharType="separate"/>
            </w:r>
          </w:p>
          <w:p w14:paraId="7B496E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1E43AC7" wp14:editId="7BAFB1D7">
                  <wp:extent cx="762000" cy="762000"/>
                  <wp:effectExtent l="0" t="0" r="0" b="0"/>
                  <wp:docPr id="62" name="Picture 62" descr="https://images-na.ssl-images-amazon.com/images/I/411YJxqWGoL._SS60_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images-na.ssl-images-amazon.com/images/I/411YJxqWGoL._SS60_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942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6F89E2F" w14:textId="2A215B1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67CBD5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F0ABD4" w14:textId="2248309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10A36F7" w14:textId="6C7433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81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82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83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BF79021" w14:textId="7FEB49D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F96F803" w14:textId="7340674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84" w:author="Microsoft Office User" w:date="2014-11-19T18:23:00Z"/>
                <w:rPrChange w:id="185" w:author="Microsoft Office User" w:date="2014-11-19T18:30:00Z">
                  <w:rPr>
                    <w:ins w:id="18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87" w:author="Microsoft Office User" w:date="2014-11-19T18:23:00Z">
              <w:r w:rsidRPr="00BC0CAD">
                <w:rPr>
                  <w:rPrChange w:id="1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"http://www.amazon.com/dp/0060887354" \t "_blank" </w:instrText>
              </w:r>
              <w:r w:rsidRPr="00BC0CAD">
                <w:rPr>
                  <w:rPrChange w:id="19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Flawless (pretty little liars, book 2) [paperback] [feb 19, 2008] shepard, sara</w:t>
              </w:r>
              <w:r w:rsidRPr="00BC0CAD">
                <w:rPr>
                  <w:rPrChange w:id="1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9CD5272" w14:textId="1DB5695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93" w:author="Microsoft Office User" w:date="2014-11-19T18:23:00Z">
              <w:r w:rsidRPr="00BC0CAD">
                <w:rPr>
                  <w:rPrChange w:id="1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0060887354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1B88A36" w14:textId="634D7D8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6D7D76C" w14:textId="2ED9B9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9781410942746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AFFF45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"https://catalog.amazon.com/abis/product/DisplayEditProduct?sku=a0269p899&amp;asin=0060887354&amp;productType=ABIS_BOOK&amp;marketplaceID=ATVPDKIKX0DER" \l "images" </w:instrText>
            </w:r>
            <w:r w:rsidRPr="00BC0CAD">
              <w:fldChar w:fldCharType="separate"/>
            </w:r>
          </w:p>
          <w:p w14:paraId="184C833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E5F210C" wp14:editId="3283A393">
                  <wp:extent cx="762000" cy="762000"/>
                  <wp:effectExtent l="0" t="0" r="0" b="0"/>
                  <wp:docPr id="67" name="Picture 67" descr="https://images-na.ssl-images-amazon.com/images/I/4130FD5AxWL._SS60_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images-na.ssl-images-amazon.com/images/I/4130FD5AxWL._SS60_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2D33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FB0E6F0" w14:textId="5CAF8D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306751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B66721" w14:textId="3A79859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07BB797" w14:textId="6BFCAE4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9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96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9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41C842A" w14:textId="253EC0A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976880" w14:textId="3413175E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98" w:author="Microsoft Office User" w:date="2014-11-19T18:23:00Z"/>
                <w:rPrChange w:id="199" w:author="Microsoft Office User" w:date="2014-11-19T18:30:00Z">
                  <w:rPr>
                    <w:ins w:id="20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01" w:author="Microsoft Office User" w:date="2014-11-19T18:23:00Z">
              <w:r w:rsidRPr="00BC0CAD">
                <w:rPr>
                  <w:rPrChange w:id="2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"http://www.amazon.com/dp/0972600787" \t "_blank" </w:instrText>
              </w:r>
              <w:r w:rsidRPr="00BC0CAD">
                <w:rPr>
                  <w:rPrChange w:id="2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0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samsara effect [paperback] [mar 12, 2012] paul black</w:t>
              </w:r>
              <w:r w:rsidRPr="00BC0CAD">
                <w:rPr>
                  <w:rPrChange w:id="2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A38BAEB" w14:textId="7290E94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07" w:author="Microsoft Office User" w:date="2014-11-19T18:23:00Z">
              <w:r w:rsidRPr="00BC0CAD">
                <w:rPr>
                  <w:rPrChange w:id="2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0972600787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81998E" w14:textId="2ED5B00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D294DBE" w14:textId="4F9B3D0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9780792241737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451D0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"https://catalog.amazon.com/abis/product/DisplayEditProduct?sku=a0266p899&amp;asin=0972600787&amp;productType=ABIS_BOOK&amp;marketplaceID=ATVPDKIKX0DER" \l "images" </w:instrText>
            </w:r>
            <w:r w:rsidRPr="00BC0CAD">
              <w:fldChar w:fldCharType="separate"/>
            </w:r>
          </w:p>
          <w:p w14:paraId="41ABBA1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F33AB22" wp14:editId="2C392486">
                  <wp:extent cx="762000" cy="762000"/>
                  <wp:effectExtent l="0" t="0" r="0" b="0"/>
                  <wp:docPr id="72" name="Picture 72" descr="https://images-na.ssl-images-amazon.com/images/I/51F4KPkwzUL._SS60_.jp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images-na.ssl-images-amazon.com/images/I/51F4KPkwzUL._SS60_.jp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FE91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C6090CE" w14:textId="55D4E1D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64BC0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F59E71" w14:textId="09C652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3715AE6" w14:textId="0B9F43B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0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10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21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11AC20E" w14:textId="5EB9108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C52A03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12" w:author="Microsoft Office User" w:date="2014-11-19T18:23:00Z"/>
                <w:rPrChange w:id="213" w:author="Microsoft Office User" w:date="2014-11-19T18:30:00Z">
                  <w:rPr>
                    <w:ins w:id="21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15" w:author="Microsoft Office User" w:date="2014-11-19T18:23:00Z">
              <w:r w:rsidRPr="00BC0CAD">
                <w:rPr>
                  <w:rPrChange w:id="2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"http://www.amazon.com/dp/0738514993" \t "_blank" </w:instrText>
              </w:r>
              <w:r w:rsidRPr="00BC0CAD">
                <w:rPr>
                  <w:rPrChange w:id="2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Natchitoches (LA) (Images of America) [Apr 10, 2003] The Joyous Coast Foundation</w:t>
              </w:r>
              <w:r w:rsidRPr="00BC0CAD">
                <w:rPr>
                  <w:rPrChange w:id="2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AB3CE62" w14:textId="48D919D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22" w:author="Microsoft Office User" w:date="2014-11-19T18:23:00Z">
              <w:r w:rsidRPr="00BC0CAD">
                <w:rPr>
                  <w:rPrChange w:id="2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0738514993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D5B934" w14:textId="56CE224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68596B3" w14:textId="33EC85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9780066620992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E58FB0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"https://catalog.amazon.com/abis/product/DisplayEditProduct?sku=a0261p1499&amp;asin=0738514993&amp;productType=ABIS_BOOK&amp;marketplaceID=ATVPDKIKX0DER" \l "images" </w:instrText>
            </w:r>
            <w:r w:rsidRPr="00BC0CAD">
              <w:fldChar w:fldCharType="separate"/>
            </w:r>
          </w:p>
          <w:p w14:paraId="46A2D35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788B914" wp14:editId="03311274">
                  <wp:extent cx="762000" cy="762000"/>
                  <wp:effectExtent l="0" t="0" r="0" b="0"/>
                  <wp:docPr id="77" name="Picture 77" descr="https://images-na.ssl-images-amazon.com/images/I/517F5V1QYYL._SS60_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images-na.ssl-images-amazon.com/images/I/517F5V1QYYL._SS60_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3BFA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76441F" w14:textId="62E8A34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5C8B27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B20D0B1" w14:textId="6B8E1BA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CBC84C7" w14:textId="24CC428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2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25" w:author="Microsoft Office User" w:date="2014-11-19T18:08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22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1C7D799" w14:textId="673EAFC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C178B1" w14:textId="1611CD3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27" w:author="Microsoft Office User" w:date="2014-11-19T18:23:00Z"/>
                <w:rPrChange w:id="228" w:author="Microsoft Office User" w:date="2014-11-19T18:30:00Z">
                  <w:rPr>
                    <w:ins w:id="22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30" w:author="Microsoft Office User" w:date="2014-11-19T18:23:00Z">
              <w:r w:rsidRPr="00BC0CAD">
                <w:rPr>
                  <w:rPrChange w:id="2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"http://www.amazon.com/dp/1934919098" \t "_blank" </w:instrText>
              </w:r>
              <w:r w:rsidRPr="00BC0CAD">
                <w:rPr>
                  <w:rPrChange w:id="2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Messages Of Truth For Mankind: The Truth Of Who You Are Will Set You Free! [Paperback] [Jul 07, 2009] </w:t>
              </w:r>
              <w:r w:rsidRPr="00BC0CAD">
                <w:t>mcginty</w:t>
              </w:r>
              <w:r w:rsidRPr="00BC0CAD">
                <w:rPr>
                  <w:rPrChange w:id="2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, Laura</w:t>
              </w:r>
              <w:r w:rsidRPr="00BC0CAD">
                <w:rPr>
                  <w:rPrChange w:id="2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6B9758E" w14:textId="583FF67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38" w:author="Microsoft Office User" w:date="2014-11-19T18:23:00Z">
              <w:r w:rsidRPr="00BC0CAD">
                <w:rPr>
                  <w:rPrChange w:id="2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1934919098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3B1A022" w14:textId="3D04F62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63EA71F" w14:textId="092ECE6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9780205297771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F31564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"https://catalog.amazon.com/abis/product/DisplayEditProduct?sku=a0259p999&amp;asin=1934919098&amp;productType=ABIS_BOOK&amp;marketplaceID=ATVPDKIKX0DER" \l "images" </w:instrText>
            </w:r>
            <w:r w:rsidRPr="00BC0CAD">
              <w:fldChar w:fldCharType="separate"/>
            </w:r>
          </w:p>
          <w:p w14:paraId="52C8A92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6849EE2" wp14:editId="48D00284">
                  <wp:extent cx="762000" cy="762000"/>
                  <wp:effectExtent l="0" t="0" r="0" b="0"/>
                  <wp:docPr id="82" name="Picture 82" descr="https://images-na.ssl-images-amazon.com/images/I/51%2BdPFF-3RL._SS60_.jp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images-na.ssl-images-amazon.com/images/I/51%2BdPFF-3RL._SS60_.jp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E2DA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AF6E4EB" w14:textId="11CC16F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C6B9F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718C512" w14:textId="3F73210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AEACEFE" w14:textId="44F2F11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4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41" w:author="Microsoft Office User" w:date="2014-11-19T18:08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24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8BF8899" w14:textId="4D13D4B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E01199" w14:textId="157D7202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43" w:author="Microsoft Office User" w:date="2014-11-19T18:23:00Z"/>
                <w:rPrChange w:id="244" w:author="Microsoft Office User" w:date="2014-11-19T18:30:00Z">
                  <w:rPr>
                    <w:ins w:id="24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46" w:author="Microsoft Office User" w:date="2014-11-19T18:23:00Z">
              <w:r w:rsidRPr="00BC0CAD">
                <w:rPr>
                  <w:rPrChange w:id="2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"http://www.amazon.com/dp/1400074940" \t "_blank" </w:instrText>
              </w:r>
              <w:r w:rsidRPr="00BC0CAD">
                <w:rPr>
                  <w:rPrChange w:id="2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Outrageous truth</w:t>
              </w:r>
              <w:proofErr w:type="gramStart"/>
              <w:r w:rsidRPr="00BC0CAD">
                <w:t>...:</w:t>
              </w:r>
              <w:proofErr w:type="gramEnd"/>
              <w:r w:rsidRPr="00BC0CAD">
                <w:t xml:space="preserve"> seven absolutes you can still believe [paperback] [mar 18, 2008] jeffress, robert</w:t>
              </w:r>
              <w:r w:rsidRPr="00BC0CAD">
                <w:rPr>
                  <w:rPrChange w:id="2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3533932" w14:textId="370FDB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52" w:author="Microsoft Office User" w:date="2014-11-19T18:23:00Z">
              <w:r w:rsidRPr="00BC0CAD">
                <w:rPr>
                  <w:rPrChange w:id="2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1400074940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54F45A2" w14:textId="0264D8A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90A2CE7" w14:textId="30591A3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9780671032999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721059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"https://catalog.amazon.com/abis/product/DisplayEditProduct?sku=a0255p999&amp;asin=1400074940&amp;productType=ABIS_BOOK&amp;marketplaceID=ATVPDKIKX0DER" \l "images" </w:instrText>
            </w:r>
            <w:r w:rsidRPr="00BC0CAD">
              <w:fldChar w:fldCharType="separate"/>
            </w:r>
          </w:p>
          <w:p w14:paraId="18DFA3B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B757581" wp14:editId="1429C25D">
                  <wp:extent cx="762000" cy="762000"/>
                  <wp:effectExtent l="0" t="0" r="0" b="0"/>
                  <wp:docPr id="87" name="Picture 87" descr="https://images-na.ssl-images-amazon.com/images/I/515IjNpP1-L._SS60_.jp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images-na.ssl-images-amazon.com/images/I/515IjNpP1-L._SS60_.jp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81F4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BA8E48" w14:textId="5D9A8CA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DFB14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3141EF0" w14:textId="68D85FC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CD466CC" w14:textId="4C4D0DB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5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55" w:author="Microsoft Office User" w:date="2014-11-19T18:08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25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9068783" w14:textId="4B784C5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6664FD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57" w:author="Microsoft Office User" w:date="2014-11-19T18:23:00Z"/>
                <w:rPrChange w:id="258" w:author="Microsoft Office User" w:date="2014-11-19T18:30:00Z">
                  <w:rPr>
                    <w:ins w:id="25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60" w:author="Microsoft Office User" w:date="2014-11-19T18:23:00Z">
              <w:r w:rsidRPr="00BC0CAD">
                <w:rPr>
                  <w:rPrChange w:id="2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"http://www.amazon.com/dp/0205420427" \t "_blank" </w:instrText>
              </w:r>
              <w:r w:rsidRPr="00BC0CAD">
                <w:rPr>
                  <w:rPrChange w:id="2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Introduction to Children with Language Disorders, An (3rd Edition) [Jun 26, 2004] Reed, Vicki A.</w:t>
              </w:r>
              <w:r w:rsidRPr="00BC0CAD">
                <w:rPr>
                  <w:rPrChange w:id="2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A219A38" w14:textId="4E11DDF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67" w:author="Microsoft Office User" w:date="2014-11-19T18:23:00Z">
              <w:r w:rsidRPr="00BC0CAD">
                <w:rPr>
                  <w:rPrChange w:id="2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0205420427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9696442" w14:textId="71D8D41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8FA6F15" w14:textId="2D2F44A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9780321559395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9B1FE0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"https://catalog.amazon.com/abis/product/DisplayEditProduct?sku=a003h1829&amp;asin=0205420427&amp;productType=ABIS_BOOK&amp;marketplaceID=ATVPDKIKX0DER" \l "images" </w:instrText>
            </w:r>
            <w:r w:rsidRPr="00BC0CAD">
              <w:fldChar w:fldCharType="separate"/>
            </w:r>
          </w:p>
          <w:p w14:paraId="2C6A3C0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2A3F1E4" wp14:editId="36837558">
                  <wp:extent cx="762000" cy="762000"/>
                  <wp:effectExtent l="0" t="0" r="0" b="0"/>
                  <wp:docPr id="92" name="Picture 92" descr="https://images-na.ssl-images-amazon.com/images/I/518SVG1HE7L._SS60_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images-na.ssl-images-amazon.com/images/I/518SVG1HE7L._SS60_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D1C2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87F425" w14:textId="0D11B01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1FF24A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4481C1E" w14:textId="53A0FC6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1149FB5" w14:textId="75F3C7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6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70" w:author="Microsoft Office User" w:date="2014-11-19T18:08:00Z">
              <w:r w:rsidRPr="00920F13">
                <w:rPr>
                  <w:rFonts w:ascii="Arial" w:hAnsi="Arial" w:cs="Arial"/>
                </w:rPr>
                <w:instrText>12.99</w:instrText>
              </w:r>
            </w:ins>
            <w:ins w:id="27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BD96B84" w14:textId="6F3FCC4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E7D5E7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72" w:author="Microsoft Office User" w:date="2014-11-19T18:23:00Z"/>
                <w:rPrChange w:id="273" w:author="Microsoft Office User" w:date="2014-11-19T18:30:00Z">
                  <w:rPr>
                    <w:ins w:id="27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75" w:author="Microsoft Office User" w:date="2014-11-19T18:23:00Z">
              <w:r w:rsidRPr="00BC0CAD">
                <w:rPr>
                  <w:rPrChange w:id="2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"http://www.amazon.com/dp/0619057009" \t "_blank" </w:instrText>
              </w:r>
              <w:r w:rsidRPr="00BC0CAD">
                <w:rPr>
                  <w:rPrChange w:id="2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Computer Concepts - Illustrated Introductory, Fourth Edition [Mar 08, 2002] Parsons, June Jamrich and Oja, Dan</w:t>
              </w:r>
              <w:r w:rsidRPr="00BC0CAD">
                <w:rPr>
                  <w:rPrChange w:id="2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FDD0638" w14:textId="4A9DE03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82" w:author="Microsoft Office User" w:date="2014-11-19T18:23:00Z">
              <w:r w:rsidRPr="00BC0CAD">
                <w:rPr>
                  <w:rPrChange w:id="2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0619057009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39BF5C" w14:textId="264C4F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5420A63" w14:textId="2B37E43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9780671003852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BB9E37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"https://catalog.amazon.com/abis/product/DisplayEditProduct?sku=a002p2999&amp;asin=0619057009&amp;productType=ABIS_BOOK&amp;marketplaceID=ATVPDKIKX0DER" \l "images" </w:instrText>
            </w:r>
            <w:r w:rsidRPr="00BC0CAD">
              <w:fldChar w:fldCharType="separate"/>
            </w:r>
          </w:p>
          <w:p w14:paraId="455929E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1621487" wp14:editId="3ABA5BBB">
                  <wp:extent cx="762000" cy="508000"/>
                  <wp:effectExtent l="0" t="0" r="0" b="0"/>
                  <wp:docPr id="97" name="Picture 97" descr="https://images-na.ssl-images-amazon.com/images/G/01/x-site/icons/no-img-sm._V192198896_.gif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images-na.ssl-images-amazon.com/images/G/01/x-site/icons/no-img-sm._V192198896_.gif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A11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D007F5A" w14:textId="7A9E282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15C76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C7A43B" w14:textId="142DE77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D8BA9DC" w14:textId="7D6B7D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8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85" w:author="Microsoft Office User" w:date="2014-11-19T18:08:00Z">
              <w:r w:rsidRPr="00920F13">
                <w:rPr>
                  <w:rFonts w:ascii="Arial" w:hAnsi="Arial" w:cs="Arial"/>
                </w:rPr>
                <w:instrText>12.99</w:instrText>
              </w:r>
            </w:ins>
            <w:ins w:id="28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A9BE022" w14:textId="72004B7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5B031F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87" w:author="Microsoft Office User" w:date="2014-11-19T18:23:00Z"/>
                <w:rPrChange w:id="288" w:author="Microsoft Office User" w:date="2014-11-19T18:30:00Z">
                  <w:rPr>
                    <w:ins w:id="28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90" w:author="Microsoft Office User" w:date="2014-11-19T18:23:00Z">
              <w:r w:rsidRPr="00BC0CAD">
                <w:rPr>
                  <w:rPrChange w:id="2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"http://www.amazon.com/dp/006198924X" \t "_blank" </w:instrText>
              </w:r>
              <w:r w:rsidRPr="00BC0CAD">
                <w:rPr>
                  <w:rPrChange w:id="2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Girl's Guide to Starting Your Own Business (Revised Edition): Candid Advice, Frank Talk, and True Stories for the Successful Entrepreneur [Paperback] [Dec 07, 2010] Friedman, Caitlin and Yorio, Kimberly</w:t>
              </w:r>
              <w:r w:rsidRPr="00BC0CAD">
                <w:rPr>
                  <w:rPrChange w:id="2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B942C93" w14:textId="7378C3B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97" w:author="Microsoft Office User" w:date="2014-11-19T18:23:00Z">
              <w:r w:rsidRPr="00BC0CAD">
                <w:rPr>
                  <w:rPrChange w:id="2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006198924X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E91133" w14:textId="589831A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C894E4D" w14:textId="346EEF8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9780801893971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A9E533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"https://catalog.amazon.com/abis/product/DisplayEditProduct?sku=a0021p399&amp;asin=006198924X&amp;productType=ABIS_BOOK&amp;marketplaceID=ATVPDKIKX0DER" \l "images" </w:instrText>
            </w:r>
            <w:r w:rsidRPr="00BC0CAD">
              <w:fldChar w:fldCharType="separate"/>
            </w:r>
          </w:p>
          <w:p w14:paraId="06EBA32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FB8452C" wp14:editId="7B425BB5">
                  <wp:extent cx="762000" cy="762000"/>
                  <wp:effectExtent l="0" t="0" r="0" b="0"/>
                  <wp:docPr id="102" name="Picture 102" descr="https://images-na.ssl-images-amazon.com/images/I/41Au7oSpnDL._SS60_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images-na.ssl-images-amazon.com/images/I/41Au7oSpnDL._SS60_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EC2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D1C5A8" w14:textId="2076E49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3600ED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D5A6860" w14:textId="1E8F87F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05B04E5" w14:textId="48F4407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00" w:author="Microsoft Office User" w:date="2014-11-19T18:08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3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9C91365" w14:textId="0ED78CC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AF9232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02" w:author="Microsoft Office User" w:date="2014-11-19T18:23:00Z"/>
                <w:rPrChange w:id="303" w:author="Microsoft Office User" w:date="2014-11-19T18:30:00Z">
                  <w:rPr>
                    <w:ins w:id="3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05" w:author="Microsoft Office User" w:date="2014-11-19T18:23:00Z">
              <w:r w:rsidRPr="00BC0CAD">
                <w:rPr>
                  <w:rPrChange w:id="3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"http://www.amazon.com/dp/0877180059" \t "_blank" </w:instrText>
              </w:r>
              <w:r w:rsidRPr="00BC0CAD">
                <w:rPr>
                  <w:rPrChange w:id="3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John Thompson's Modern Course for the Piano: First Grade Book [Paperback] [Jan 01, 1937] John Thompson; Frederick S. Manning and Katherine Faith</w:t>
              </w:r>
              <w:r w:rsidRPr="00BC0CAD">
                <w:rPr>
                  <w:rPrChange w:id="3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25997F4" w14:textId="42C6DA7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12" w:author="Microsoft Office User" w:date="2014-11-19T18:23:00Z">
              <w:r w:rsidRPr="00BC0CAD">
                <w:rPr>
                  <w:rPrChange w:id="3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0877180059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F22C578" w14:textId="61B59C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E992A19" w14:textId="6E45999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9781410948090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C6249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"https://catalog.amazon.com/abis/product/DisplayEditProduct?sku=a0020m499&amp;asin=0877180059&amp;productType=ABIS_BOOK&amp;marketplaceID=ATVPDKIKX0DER" \l "images" </w:instrText>
            </w:r>
            <w:r w:rsidRPr="00BC0CAD">
              <w:fldChar w:fldCharType="separate"/>
            </w:r>
          </w:p>
          <w:p w14:paraId="219866D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5678D89" wp14:editId="20ADBF2D">
                  <wp:extent cx="762000" cy="762000"/>
                  <wp:effectExtent l="0" t="0" r="0" b="0"/>
                  <wp:docPr id="107" name="Picture 107" descr="https://images-na.ssl-images-amazon.com/images/I/51QWrUg%2BBQL._SS60_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mages-na.ssl-images-amazon.com/images/I/51QWrUg%2BBQL._SS60_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D082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52E3CFF" w14:textId="0C2C43E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514FA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AF38FE" w14:textId="1726D8A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E3F6721" w14:textId="706325D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1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315" w:author="Microsoft Office User" w:date="2014-11-19T18:08:00Z">
              <w:r w:rsidRPr="00920F13">
                <w:rPr>
                  <w:rFonts w:ascii="Arial" w:hAnsi="Arial" w:cs="Arial"/>
                </w:rPr>
                <w:t>2.99</w:t>
              </w:r>
            </w:ins>
          </w:p>
        </w:tc>
      </w:tr>
      <w:tr w:rsidR="00E71548" w:rsidRPr="00BC0CAD" w14:paraId="1FF99ECD" w14:textId="616464D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1B73FAC" w14:textId="6BB78D8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16" w:author="Microsoft Office User" w:date="2014-11-19T18:23:00Z"/>
                <w:rPrChange w:id="317" w:author="Microsoft Office User" w:date="2014-11-19T18:30:00Z">
                  <w:rPr>
                    <w:ins w:id="31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19" w:author="Microsoft Office User" w:date="2014-11-19T18:23:00Z">
              <w:r w:rsidRPr="00BC0CAD">
                <w:rPr>
                  <w:rPrChange w:id="3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"http://www.amazon.com/dp/1401302009" \t "_blank" </w:instrText>
              </w:r>
              <w:r w:rsidRPr="00BC0CAD">
                <w:rPr>
                  <w:rPrChange w:id="3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washingtonienne [hardcover] [jun 01, 2005] cutler, jessica</w:t>
              </w:r>
              <w:r w:rsidRPr="00BC0CAD">
                <w:rPr>
                  <w:rPrChange w:id="3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F609069" w14:textId="4E1297C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25" w:author="Microsoft Office User" w:date="2014-11-19T18:23:00Z">
              <w:r w:rsidRPr="00BC0CAD">
                <w:rPr>
                  <w:rPrChange w:id="3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1401302009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41A454" w14:textId="0F4D22B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692A6D7" w14:textId="73FE77A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9781404275003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CD3E7F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"https://catalog.amazon.com/abis/product/DisplayEditProduct?sku=a0019h899&amp;asin=1401302009&amp;productType=ABIS_BOOK&amp;marketplaceID=ATVPDKIKX0DER" \l "images" </w:instrText>
            </w:r>
            <w:r w:rsidRPr="00BC0CAD">
              <w:fldChar w:fldCharType="separate"/>
            </w:r>
          </w:p>
          <w:p w14:paraId="0876A94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FC10096" wp14:editId="2A408A0E">
                  <wp:extent cx="762000" cy="762000"/>
                  <wp:effectExtent l="0" t="0" r="0" b="0"/>
                  <wp:docPr id="112" name="Picture 112" descr="https://images-na.ssl-images-amazon.com/images/I/51XS9Z7JN2L._SS60_.jp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images-na.ssl-images-amazon.com/images/I/51XS9Z7JN2L._SS60_.jp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7D0C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735168C" w14:textId="1935E6F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81D17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C62C4CD" w14:textId="7268EE1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7D255B" w14:textId="2B2A2F3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2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28" w:author="Microsoft Office User" w:date="2014-11-19T18:08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32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0F7F1F4" w14:textId="530EF61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A55958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30" w:author="Microsoft Office User" w:date="2014-11-19T18:23:00Z"/>
                <w:rPrChange w:id="331" w:author="Microsoft Office User" w:date="2014-11-19T18:30:00Z">
                  <w:rPr>
                    <w:ins w:id="33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33" w:author="Microsoft Office User" w:date="2014-11-19T18:23:00Z">
              <w:r w:rsidRPr="00BC0CAD">
                <w:rPr>
                  <w:rPrChange w:id="3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"http://www.amazon.com/dp/0785262873" \t "_blank" </w:instrText>
              </w:r>
              <w:r w:rsidRPr="00BC0CAD">
                <w:rPr>
                  <w:rPrChange w:id="3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17 Essential Qualities of a Team Player Becoming the Kind of Person Every Team Wants [Paperback] [Jan 01, 2002] John C Maxwell</w:t>
              </w:r>
              <w:r w:rsidRPr="00BC0CAD">
                <w:rPr>
                  <w:rPrChange w:id="3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2F2E257" w14:textId="0055DC3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40" w:author="Microsoft Office User" w:date="2014-11-19T18:23:00Z">
              <w:r w:rsidRPr="00BC0CAD">
                <w:rPr>
                  <w:rPrChange w:id="3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0785262873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0824C2A" w14:textId="1D3A845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FE8B9B1" w14:textId="6549EF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9781410945709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F61C9D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"https://catalog.amazon.com/abis/product/DisplayEditProduct?sku=a0015p1999&amp;asin=0785262873&amp;productType=BOOKS_1973_AND_LATER&amp;marketplaceID=ATVPDKIKX0DER" \l "images" </w:instrText>
            </w:r>
            <w:r w:rsidRPr="00BC0CAD">
              <w:fldChar w:fldCharType="separate"/>
            </w:r>
          </w:p>
          <w:p w14:paraId="3589030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502EDF6" wp14:editId="5C6F9A42">
                  <wp:extent cx="762000" cy="762000"/>
                  <wp:effectExtent l="0" t="0" r="0" b="0"/>
                  <wp:docPr id="117" name="Picture 117" descr="https://images-na.ssl-images-amazon.com/images/I/41LugKAXy4L._SS60_.jp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images-na.ssl-images-amazon.com/images/I/41LugKAXy4L._SS60_.jp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575F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54C006" w14:textId="43EA306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772AD2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6F3B12" w14:textId="154D098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002B422" w14:textId="4424A23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4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43" w:author="Microsoft Office User" w:date="2014-11-19T18:09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34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49C5136" w14:textId="02C53A8C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8ED2B9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45" w:author="Microsoft Office User" w:date="2014-11-19T18:23:00Z"/>
                <w:rPrChange w:id="346" w:author="Microsoft Office User" w:date="2014-11-19T18:30:00Z">
                  <w:rPr>
                    <w:ins w:id="34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48" w:author="Microsoft Office User" w:date="2014-11-19T18:23:00Z">
              <w:r w:rsidRPr="00BC0CAD">
                <w:rPr>
                  <w:rPrChange w:id="3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"http://www.amazon.com/dp/1594131023" \t "_blank" </w:instrText>
              </w:r>
              <w:r w:rsidRPr="00BC0CAD">
                <w:rPr>
                  <w:rPrChange w:id="3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Nights of Rain and Stars [Jun 28, 2005] Maeve Binchy</w:t>
              </w:r>
              <w:r w:rsidRPr="00BC0CAD">
                <w:rPr>
                  <w:rPrChange w:id="3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C881BC8" w14:textId="3DAD963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55" w:author="Microsoft Office User" w:date="2014-11-19T18:23:00Z">
              <w:r w:rsidRPr="00BC0CAD">
                <w:rPr>
                  <w:rPrChange w:id="3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1594131023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5991D1" w14:textId="68F351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BCF77F" w14:textId="01B0D14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9780139861260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F08B6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"https://catalog.amazon.com/abis/product/DisplayEditProduct?sku=a0011p499&amp;asin=1594131023&amp;productType=ABIS_BOOK&amp;marketplaceID=ATVPDKIKX0DER" \l "images" </w:instrText>
            </w:r>
            <w:r w:rsidRPr="00BC0CAD">
              <w:fldChar w:fldCharType="separate"/>
            </w:r>
          </w:p>
          <w:p w14:paraId="2021BC7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12E6056" wp14:editId="2B328B06">
                  <wp:extent cx="762000" cy="762000"/>
                  <wp:effectExtent l="0" t="0" r="0" b="0"/>
                  <wp:docPr id="122" name="Picture 122" descr="https://images-na.ssl-images-amazon.com/images/I/51J0W7STCEL._SS60_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images-na.ssl-images-amazon.com/images/I/51J0W7STCEL._SS60_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7582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3CA3601" w14:textId="0A4EB7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A608B5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14996D" w14:textId="156A4E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63B732" w14:textId="6239F26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5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58" w:author="Microsoft Office User" w:date="2014-11-19T18:09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35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5EAC1EA" w14:textId="0377D28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767E4B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60" w:author="Microsoft Office User" w:date="2014-11-19T18:23:00Z"/>
                <w:rPrChange w:id="361" w:author="Microsoft Office User" w:date="2014-11-19T18:30:00Z">
                  <w:rPr>
                    <w:ins w:id="36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63" w:author="Microsoft Office User" w:date="2014-11-19T18:23:00Z">
              <w:r w:rsidRPr="00BC0CAD">
                <w:rPr>
                  <w:rPrChange w:id="3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"http://www.amazon.com/dp/0892831812" \t "_blank" </w:instrText>
              </w:r>
              <w:r w:rsidRPr="00BC0CAD">
                <w:rPr>
                  <w:rPrChange w:id="3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Catholic and Christian: An Explanation of Commonly Misunderstood Catholic Beliefs [Paperback] [Oct 09, 2002] Alan Schreck</w:t>
              </w:r>
              <w:r w:rsidRPr="00BC0CAD">
                <w:rPr>
                  <w:rPrChange w:id="3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D5B6ED0" w14:textId="77BD1CA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70" w:author="Microsoft Office User" w:date="2014-11-19T18:23:00Z">
              <w:r w:rsidRPr="00BC0CAD">
                <w:rPr>
                  <w:rPrChange w:id="3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0892831812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7B4BE4" w14:textId="599AA88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F501E2" w14:textId="423BF6E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9780395259399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3BB2E6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"https://catalog.amazon.com/abis/product/DisplayEditProduct?sku=a0005p599&amp;asin=0892831812&amp;productType=ABIS_BOOK&amp;marketplaceID=ATVPDKIKX0DER" \l "images" </w:instrText>
            </w:r>
            <w:r w:rsidRPr="00BC0CAD">
              <w:fldChar w:fldCharType="separate"/>
            </w:r>
          </w:p>
          <w:p w14:paraId="6EF003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D7E13A" wp14:editId="6DE846DC">
                  <wp:extent cx="762000" cy="762000"/>
                  <wp:effectExtent l="0" t="0" r="0" b="0"/>
                  <wp:docPr id="127" name="Picture 127" descr="https://images-na.ssl-images-amazon.com/images/I/51SE3BB0RQL._SS60_.jp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images-na.ssl-images-amazon.com/images/I/51SE3BB0RQL._SS60_.jp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E71B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559DD25" w14:textId="08F106E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B774A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E0542A" w14:textId="54CE69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6D462DB" w14:textId="054EE62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7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73" w:author="Microsoft Office User" w:date="2014-11-19T18:09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37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1705C4B" w14:textId="3CE12EE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D02633B" w14:textId="46B5AB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75" w:author="Microsoft Office User" w:date="2014-11-19T18:23:00Z"/>
                <w:rPrChange w:id="376" w:author="Microsoft Office User" w:date="2014-11-19T18:30:00Z">
                  <w:rPr>
                    <w:ins w:id="37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78" w:author="Microsoft Office User" w:date="2014-11-19T18:23:00Z">
              <w:r w:rsidRPr="00BC0CAD">
                <w:rPr>
                  <w:rPrChange w:id="3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"http://www.amazon.com/dp/3832791981" \t "_blank" </w:instrText>
              </w:r>
              <w:r w:rsidRPr="00BC0CAD">
                <w:rPr>
                  <w:rPrChange w:id="3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Travel [jul 15, 2007] bitesnich, andreas h.</w:t>
              </w:r>
              <w:r w:rsidRPr="00BC0CAD">
                <w:rPr>
                  <w:rPrChange w:id="3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F732BA3" w14:textId="4FA5997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84" w:author="Microsoft Office User" w:date="2014-11-19T18:23:00Z">
              <w:r w:rsidRPr="00BC0CAD">
                <w:rPr>
                  <w:rPrChange w:id="3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3832791981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848560" w14:textId="1D40C63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6AA550" w14:textId="421B331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9780446557955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FFAA2A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"https://catalog.amazon.com/abis/product/DisplayEditProduct?sku=a0004h3999&amp;asin=3832791981&amp;productType=ABIS_BOOK&amp;marketplaceID=ATVPDKIKX0DER" \l "images" </w:instrText>
            </w:r>
            <w:r w:rsidRPr="00BC0CAD">
              <w:fldChar w:fldCharType="separate"/>
            </w:r>
          </w:p>
          <w:p w14:paraId="2D3F3EC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69BD712" wp14:editId="239685BD">
                  <wp:extent cx="762000" cy="762000"/>
                  <wp:effectExtent l="0" t="0" r="0" b="0"/>
                  <wp:docPr id="132" name="Picture 132" descr="https://images-na.ssl-images-amazon.com/images/I/51-e9bqkPAL._SS60_.jp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images-na.ssl-images-amazon.com/images/I/51-e9bqkPAL._SS60_.jpg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75AA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3BE6A1" w14:textId="21A1E54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3B24B4A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A38D08" w14:textId="5203B7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5D1D287" w14:textId="3F099B9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8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87" w:author="Microsoft Office User" w:date="2014-11-19T18:09:00Z">
              <w:r w:rsidRPr="00920F13">
                <w:rPr>
                  <w:rFonts w:ascii="Arial" w:hAnsi="Arial" w:cs="Arial"/>
                </w:rPr>
                <w:instrText>5.49</w:instrText>
              </w:r>
            </w:ins>
            <w:ins w:id="38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3201E07" w14:textId="7D8640C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EFC30B6" w14:textId="3B2B648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89" w:author="Microsoft Office User" w:date="2014-11-19T18:23:00Z"/>
                <w:rPrChange w:id="390" w:author="Microsoft Office User" w:date="2014-11-19T18:30:00Z">
                  <w:rPr>
                    <w:ins w:id="39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92" w:author="Microsoft Office User" w:date="2014-11-19T18:23:00Z">
              <w:r w:rsidRPr="00BC0CAD">
                <w:rPr>
                  <w:rPrChange w:id="3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"http://www.amazon.com/dp/B000Y02JMI" \t "_blank" </w:instrText>
              </w:r>
              <w:r w:rsidRPr="00BC0CAD">
                <w:rPr>
                  <w:rPrChange w:id="3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Breath builder voldyne volumetric exerciser</w:t>
              </w:r>
              <w:r w:rsidRPr="00BC0CAD">
                <w:rPr>
                  <w:rPrChange w:id="3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C8EE16C" w14:textId="24A741B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98" w:author="Microsoft Office User" w:date="2014-11-19T18:23:00Z">
              <w:r w:rsidRPr="00BC0CAD">
                <w:t>B000y02jmi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EA2E921" w14:textId="5901377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7AE244A" w14:textId="7EFD83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9781933267210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F26499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"https://catalog.amazon.com/abis/product/DisplayEditProduct?sku=a0002mrx1099&amp;asin=B000Y02JMI&amp;productType=INSTRUMENT_PARTS_AND_ACCESSORIES&amp;marketplaceID=ATVPDKIKX0DER" \l "images" </w:instrText>
            </w:r>
            <w:r w:rsidRPr="00BC0CAD">
              <w:fldChar w:fldCharType="separate"/>
            </w:r>
          </w:p>
          <w:p w14:paraId="0AE2DD0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DBD942F" wp14:editId="6CEAD891">
                  <wp:extent cx="762000" cy="762000"/>
                  <wp:effectExtent l="0" t="0" r="0" b="0"/>
                  <wp:docPr id="137" name="Picture 137" descr="https://images-na.ssl-images-amazon.com/images/I/51nwh1-aDGL._SS60_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images-na.ssl-images-amazon.com/images/I/51nwh1-aDGL._SS60_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6634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DA86CE" w14:textId="5AE5416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28DE7A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6BACAA" w14:textId="19FF4F3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26F49C4" w14:textId="1366523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00" w:author="Microsoft Office User" w:date="2014-11-19T18:09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4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B20FA92" w14:textId="226D9E4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C8C2CD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02" w:author="Microsoft Office User" w:date="2014-11-19T18:23:00Z"/>
                <w:rPrChange w:id="403" w:author="Microsoft Office User" w:date="2014-11-19T18:30:00Z">
                  <w:rPr>
                    <w:ins w:id="4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05" w:author="Microsoft Office User" w:date="2014-11-19T18:23:00Z">
              <w:r w:rsidRPr="00BC0CAD">
                <w:rPr>
                  <w:rPrChange w:id="4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"http://www.amazon.com/dp/0689817215" \t "_blank" </w:instrText>
              </w:r>
              <w:r w:rsidRPr="00BC0CAD">
                <w:rPr>
                  <w:rPrChange w:id="4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View from Saturday [Paperback] [Feb 01, 1998] E. L. Konigsburg</w:t>
              </w:r>
              <w:r w:rsidRPr="00BC0CAD">
                <w:rPr>
                  <w:rPrChange w:id="4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C518C29" w14:textId="68A046C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12" w:author="Microsoft Office User" w:date="2014-11-19T18:23:00Z">
              <w:r w:rsidRPr="00BC0CAD">
                <w:rPr>
                  <w:rPrChange w:id="4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0689817215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F404BDB" w14:textId="1EBAE53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50DFBC6" w14:textId="2AD66DD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9781410945983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413B40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"https://catalog.amazon.com/abis/product/DisplayEditProduct?sku=WE-GM1M-PHBQ&amp;asin=0689817215&amp;productType=ABIS_BOOK&amp;marketplaceID=ATVPDKIKX0DER" \l "images" </w:instrText>
            </w:r>
            <w:r w:rsidRPr="00BC0CAD">
              <w:fldChar w:fldCharType="separate"/>
            </w:r>
          </w:p>
          <w:p w14:paraId="22EEBB9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6085004" wp14:editId="77F282FD">
                  <wp:extent cx="762000" cy="762000"/>
                  <wp:effectExtent l="0" t="0" r="0" b="0"/>
                  <wp:docPr id="142" name="Picture 142" descr="https://images-na.ssl-images-amazon.com/images/I/51BQMoMfOjL._SS60_.jp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images-na.ssl-images-amazon.com/images/I/51BQMoMfOjL._SS60_.jp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FBFD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BCE274" w14:textId="280A4B1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E66B16B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D93BE2" w14:textId="48FC341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25DB480" w14:textId="58CBDC8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1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15" w:author="Microsoft Office User" w:date="2014-11-19T18:09:00Z">
              <w:r w:rsidRPr="00920F13">
                <w:rPr>
                  <w:rFonts w:ascii="Arial" w:hAnsi="Arial" w:cs="Arial"/>
                </w:rPr>
                <w:instrText>6.96</w:instrText>
              </w:r>
            </w:ins>
            <w:ins w:id="41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A1499B1" w14:textId="3FE280D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7C866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17" w:author="Microsoft Office User" w:date="2014-11-19T18:23:00Z"/>
                <w:rPrChange w:id="418" w:author="Microsoft Office User" w:date="2014-11-19T18:30:00Z">
                  <w:rPr>
                    <w:ins w:id="41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20" w:author="Microsoft Office User" w:date="2014-11-19T18:23:00Z">
              <w:r w:rsidRPr="00BC0CAD">
                <w:rPr>
                  <w:rPrChange w:id="4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"http://www.amazon.com/dp/031494107X" \t "_blank" </w:instrText>
              </w:r>
              <w:r w:rsidRPr="00BC0CAD">
                <w:rPr>
                  <w:rPrChange w:id="4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Texas Rules of Court - State, 2011 ed. (Vol. I, Texas Court Rules) [Apr 20, 2011] Thomson West</w:t>
              </w:r>
              <w:r w:rsidRPr="00BC0CAD">
                <w:rPr>
                  <w:rPrChange w:id="4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54EC52D" w14:textId="0E0AB88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27" w:author="Microsoft Office User" w:date="2014-11-19T18:23:00Z">
              <w:r w:rsidRPr="00BC0CAD">
                <w:rPr>
                  <w:rPrChange w:id="4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031494107X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5287B5" w14:textId="02F8664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AFF6015" w14:textId="60AB1BB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9780679805274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E0CA7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"https://catalog.amazon.com/abis/product/DisplayEditProduct?sku=SK-ISGS-GPRY&amp;asin=031494107X&amp;productType=ABIS_BOOK&amp;marketplaceID=ATVPDKIKX0DER" \l "images" </w:instrText>
            </w:r>
            <w:r w:rsidRPr="00BC0CAD">
              <w:fldChar w:fldCharType="separate"/>
            </w:r>
          </w:p>
          <w:p w14:paraId="36774CB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3A6203F" wp14:editId="672FBD2B">
                  <wp:extent cx="762000" cy="762000"/>
                  <wp:effectExtent l="0" t="0" r="0" b="0"/>
                  <wp:docPr id="147" name="Picture 147" descr="https://images-na.ssl-images-amazon.com/images/I/41CSp4AOQ6L._SS60_.jp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images-na.ssl-images-amazon.com/images/I/41CSp4AOQ6L._SS60_.jp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78FC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250F8C8" w14:textId="2DEF2F7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9586F2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E0504AB" w14:textId="14B11AA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F76B3D7" w14:textId="6BDB101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29" w:author="Microsoft Office User" w:date="2014-11-19T18:09:00Z">
              <w:r w:rsidRPr="00920F13">
                <w:rPr>
                  <w:rFonts w:ascii="Arial" w:hAnsi="Arial" w:cs="Arial"/>
                </w:rPr>
                <w:t>9.99</w:t>
              </w:r>
            </w:ins>
          </w:p>
        </w:tc>
      </w:tr>
      <w:tr w:rsidR="00E71548" w:rsidRPr="00BC0CAD" w14:paraId="39ACD406" w14:textId="37DE2E3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C54D6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30" w:author="Microsoft Office User" w:date="2014-11-19T18:23:00Z"/>
                <w:rPrChange w:id="431" w:author="Microsoft Office User" w:date="2014-11-19T18:30:00Z">
                  <w:rPr>
                    <w:ins w:id="43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33" w:author="Microsoft Office User" w:date="2014-11-19T18:23:00Z">
              <w:r w:rsidRPr="00BC0CAD">
                <w:rPr>
                  <w:rPrChange w:id="4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"http://www.amazon.com/dp/0465014615" \t "_blank" </w:instrText>
              </w:r>
              <w:r w:rsidRPr="00BC0CAD">
                <w:rPr>
                  <w:rPrChange w:id="4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Crime and Punishment in American History [Oct 19, 1993] Friedman, Lawrence M.</w:t>
              </w:r>
              <w:r w:rsidRPr="00BC0CAD">
                <w:rPr>
                  <w:rPrChange w:id="4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A8CBFC2" w14:textId="6DB0EC7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40" w:author="Microsoft Office User" w:date="2014-11-19T18:23:00Z">
              <w:r w:rsidRPr="00BC0CAD">
                <w:rPr>
                  <w:rPrChange w:id="4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0465014615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3220EE8" w14:textId="0E781F2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8E37608" w14:textId="3C2CF0E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9781410946980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CF6736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"https://catalog.amazon.com/abis/product/DisplayEditProduct?sku=MR-8BVN-BRRK&amp;asin=0465014615&amp;productType=ABIS_BOOK&amp;marketplaceID=ATVPDKIKX0DER" \l "images" </w:instrText>
            </w:r>
            <w:r w:rsidRPr="00BC0CAD">
              <w:fldChar w:fldCharType="separate"/>
            </w:r>
          </w:p>
          <w:p w14:paraId="45B5D33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55AC085" wp14:editId="65989B43">
                  <wp:extent cx="762000" cy="762000"/>
                  <wp:effectExtent l="0" t="0" r="0" b="0"/>
                  <wp:docPr id="152" name="Picture 152" descr="https://images-na.ssl-images-amazon.com/images/I/41zaKg7fjaL._SS60_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images-na.ssl-images-amazon.com/images/I/41zaKg7fjaL._SS60_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3CF0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126384" w14:textId="4BFD6D2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727512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9B9856" w14:textId="00AC258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1A028EE" w14:textId="3190E48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4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43" w:author="Microsoft Office User" w:date="2014-11-19T18:09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44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8077AC8" w14:textId="584F25B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6CE8BA" w14:textId="4B4A0B2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45" w:author="Microsoft Office User" w:date="2014-11-19T18:23:00Z"/>
                <w:rPrChange w:id="446" w:author="Microsoft Office User" w:date="2014-11-19T18:30:00Z">
                  <w:rPr>
                    <w:ins w:id="44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48" w:author="Microsoft Office User" w:date="2014-11-19T18:23:00Z">
              <w:r w:rsidRPr="00BC0CAD">
                <w:rPr>
                  <w:rPrChange w:id="4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"http://www.amazon.com/dp/0670033804" \t "_blank" </w:instrText>
              </w:r>
              <w:r w:rsidRPr="00BC0CAD">
                <w:rPr>
                  <w:rPrChange w:id="4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A long long way: a novel [feb 07, 2005] barry, sebastian</w:t>
              </w:r>
              <w:r w:rsidRPr="00BC0CAD">
                <w:rPr>
                  <w:rPrChange w:id="4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79848E0" w14:textId="6828EA5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54" w:author="Microsoft Office User" w:date="2014-11-19T18:23:00Z">
              <w:r w:rsidRPr="00BC0CAD">
                <w:rPr>
                  <w:rPrChange w:id="4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0670033804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86AD3E" w14:textId="314F52C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40CDDBD" w14:textId="6CA296F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9780534552152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C13F3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"https://catalog.amazon.com/abis/product/DisplayEditProduct?sku=MD-F21H-5C76&amp;asin=0670033804&amp;productType=ABIS_BOOK&amp;marketplaceID=ATVPDKIKX0DER" \l "images" </w:instrText>
            </w:r>
            <w:r w:rsidRPr="00BC0CAD">
              <w:fldChar w:fldCharType="separate"/>
            </w:r>
          </w:p>
          <w:p w14:paraId="046488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A7F8058" wp14:editId="486B841D">
                  <wp:extent cx="762000" cy="762000"/>
                  <wp:effectExtent l="0" t="0" r="0" b="0"/>
                  <wp:docPr id="157" name="Picture 157" descr="https://images-na.ssl-images-amazon.com/images/I/41iXJMPqhdL._SS60_.jp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images-na.ssl-images-amazon.com/images/I/41iXJMPqhdL._SS60_.jp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0BB3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81D9D4" w14:textId="545076F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E3634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1C97DC" w14:textId="6A62159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F662BCD" w14:textId="522FE2C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5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57" w:author="Microsoft Office User" w:date="2014-11-19T18:09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45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F718A41" w14:textId="3DAB474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4B292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59" w:author="Microsoft Office User" w:date="2014-11-19T18:23:00Z"/>
                <w:rPrChange w:id="460" w:author="Microsoft Office User" w:date="2014-11-19T18:30:00Z">
                  <w:rPr>
                    <w:ins w:id="46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62" w:author="Microsoft Office User" w:date="2014-11-19T18:23:00Z">
              <w:r w:rsidRPr="00BC0CAD">
                <w:rPr>
                  <w:rPrChange w:id="4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"http://www.amazon.com/dp/0898218268" \t "_blank" </w:instrText>
              </w:r>
              <w:r w:rsidRPr="00BC0CAD">
                <w:rPr>
                  <w:rPrChange w:id="4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Taste of Home: Almost Homemade: 374 Easy Home-Style Favorites [Paperback] [Dec 30, 2010] Taste of Home</w:t>
              </w:r>
              <w:r w:rsidRPr="00BC0CAD">
                <w:rPr>
                  <w:rPrChange w:id="4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B8C4B24" w14:textId="51B0C6F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69" w:author="Microsoft Office User" w:date="2014-11-19T18:23:00Z">
              <w:r w:rsidRPr="00BC0CAD">
                <w:rPr>
                  <w:rPrChange w:id="4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0898218268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8ACF932" w14:textId="4B27EE6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2A3A66B" w14:textId="2DB0F4D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9780132444842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7A65E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"https://catalog.amazon.com/abis/product/DisplayEditProduct?sku=M9-36E4-LQZQ&amp;asin=0898218268&amp;productType=ABIS_BOOK&amp;marketplaceID=ATVPDKIKX0DER" \l "images" </w:instrText>
            </w:r>
            <w:r w:rsidRPr="00BC0CAD">
              <w:fldChar w:fldCharType="separate"/>
            </w:r>
          </w:p>
          <w:p w14:paraId="54720F9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D57D29F" wp14:editId="4D37E16C">
                  <wp:extent cx="762000" cy="762000"/>
                  <wp:effectExtent l="0" t="0" r="0" b="0"/>
                  <wp:docPr id="162" name="Picture 162" descr="https://images-na.ssl-images-amazon.com/images/I/51CSy6MnJIL._SS60_.jp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images-na.ssl-images-amazon.com/images/I/51CSy6MnJIL._SS60_.jp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D77B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0AE144D" w14:textId="2DF08B6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12BB3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27FB89" w14:textId="616371D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ED9D5D7" w14:textId="6DFA8E0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71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72" w:author="Microsoft Office User" w:date="2014-11-19T18:10:00Z">
              <w:r w:rsidRPr="00920F13">
                <w:rPr>
                  <w:rFonts w:ascii="Arial" w:hAnsi="Arial" w:cs="Arial"/>
                </w:rPr>
                <w:instrText>8.98</w:instrText>
              </w:r>
            </w:ins>
            <w:ins w:id="473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BEAE67B" w14:textId="35ED86A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5CECC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74" w:author="Microsoft Office User" w:date="2014-11-19T18:23:00Z"/>
                <w:rPrChange w:id="475" w:author="Microsoft Office User" w:date="2014-11-19T18:30:00Z">
                  <w:rPr>
                    <w:ins w:id="47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77" w:author="Microsoft Office User" w:date="2014-11-19T18:23:00Z">
              <w:r w:rsidRPr="00BC0CAD">
                <w:rPr>
                  <w:rPrChange w:id="4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"http://www.amazon.com/dp/0060976497" \t "_blank" </w:instrText>
              </w:r>
              <w:r w:rsidRPr="00BC0CAD">
                <w:rPr>
                  <w:rPrChange w:id="4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Ten Stupid Things Women Do to Mess Up Their Lives [Paperback] [Dec 03, 2002] Schlessinger, Laura C.</w:t>
              </w:r>
              <w:r w:rsidRPr="00BC0CAD">
                <w:rPr>
                  <w:rPrChange w:id="4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1FFF5BA" w14:textId="697C96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84" w:author="Microsoft Office User" w:date="2014-11-19T18:23:00Z">
              <w:r w:rsidRPr="00BC0CAD">
                <w:rPr>
                  <w:rPrChange w:id="4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0060976497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83E1F60" w14:textId="55F1587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BD04CB4" w14:textId="1EE0FC5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9780195287134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9E75E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"https://catalog.amazon.com/abis/product/DisplayEditProduct?sku=M6-OLH8-24QP&amp;asin=0060976497&amp;productType=ABIS_BOOK&amp;marketplaceID=ATVPDKIKX0DER" \l "images" </w:instrText>
            </w:r>
            <w:r w:rsidRPr="00BC0CAD">
              <w:fldChar w:fldCharType="separate"/>
            </w:r>
          </w:p>
          <w:p w14:paraId="3C146EF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383FE4E" wp14:editId="39BFCA1B">
                  <wp:extent cx="762000" cy="762000"/>
                  <wp:effectExtent l="0" t="0" r="0" b="0"/>
                  <wp:docPr id="167" name="Picture 167" descr="https://images-na.ssl-images-amazon.com/images/I/51hk8Ys2XIL._SS60_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images-na.ssl-images-amazon.com/images/I/51hk8Ys2XIL._SS60_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2B1F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483B94" w14:textId="002054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225F66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8B8047" w14:textId="4CA507B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4537DB8" w14:textId="58E991C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8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87" w:author="Microsoft Office User" w:date="2014-11-19T18:10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48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FD380E8" w14:textId="420AFFD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BB0E0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89" w:author="Microsoft Office User" w:date="2014-11-19T18:23:00Z"/>
                <w:rPrChange w:id="490" w:author="Microsoft Office User" w:date="2014-11-19T18:30:00Z">
                  <w:rPr>
                    <w:ins w:id="49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92" w:author="Microsoft Office User" w:date="2014-11-19T18:23:00Z">
              <w:r w:rsidRPr="00BC0CAD">
                <w:rPr>
                  <w:rPrChange w:id="4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"http://www.amazon.com/dp/1429692359" \t "_blank" </w:instrText>
              </w:r>
              <w:r w:rsidRPr="00BC0CAD">
                <w:rPr>
                  <w:rPrChange w:id="4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Comprender el calentamiento global con Max Axiom, supercientífico (Ciencia gráfica) (Spanish Edition) [Library Binding] [Aug 01, 2012] Biskup, Agnieszka; Anderson, Bill; Martin, Cynthia and Strictly Spanish, LLC.</w:t>
              </w:r>
              <w:r w:rsidRPr="00BC0CAD">
                <w:rPr>
                  <w:rPrChange w:id="4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05FE599" w14:textId="7B8F4B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99" w:author="Microsoft Office User" w:date="2014-11-19T18:23:00Z">
              <w:r w:rsidRPr="00BC0CAD">
                <w:rPr>
                  <w:rPrChange w:id="5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1429692359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7396EA9" w14:textId="26DB4A1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EE7773" w14:textId="42468A6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9780205376094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9F526C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"https://catalog.amazon.com/abis/product/DisplayEditProduct?sku=M2-Y2H7-IIB7&amp;asin=1429692359&amp;productType=ABIS_BOOK&amp;marketplaceID=ATVPDKIKX0DER" \l "images" </w:instrText>
            </w:r>
            <w:r w:rsidRPr="00BC0CAD">
              <w:fldChar w:fldCharType="separate"/>
            </w:r>
          </w:p>
          <w:p w14:paraId="7CDDED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1C6AEE2" wp14:editId="0E2FC09D">
                  <wp:extent cx="762000" cy="762000"/>
                  <wp:effectExtent l="0" t="0" r="0" b="0"/>
                  <wp:docPr id="172" name="Picture 172" descr="https://images-na.ssl-images-amazon.com/images/I/51VnA54pH7L._SS60_.jp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images-na.ssl-images-amazon.com/images/I/51VnA54pH7L._SS60_.jp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B17B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B4BDAAC" w14:textId="7364A4C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164303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0FF1E4" w14:textId="356AE8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B06C396" w14:textId="69C4E19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01" w:author="Microsoft Office User" w:date="2014-11-19T18:10:00Z">
              <w:r w:rsidRPr="00920F13">
                <w:rPr>
                  <w:rFonts w:ascii="Arial" w:hAnsi="Arial" w:cs="Arial"/>
                </w:rPr>
                <w:t>6.76</w:t>
              </w:r>
            </w:ins>
          </w:p>
        </w:tc>
      </w:tr>
      <w:tr w:rsidR="00E71548" w:rsidRPr="00BC0CAD" w14:paraId="35011345" w14:textId="0D8A267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60A5C7" w14:textId="3E76BD6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02" w:author="Microsoft Office User" w:date="2014-11-19T18:23:00Z"/>
                <w:rPrChange w:id="503" w:author="Microsoft Office User" w:date="2014-11-19T18:30:00Z">
                  <w:rPr>
                    <w:ins w:id="5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05" w:author="Microsoft Office User" w:date="2014-11-19T18:23:00Z">
              <w:r w:rsidRPr="00BC0CAD">
                <w:rPr>
                  <w:rPrChange w:id="5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"http://www.amazon.com/dp/013371361X" \t "_blank" </w:instrText>
              </w:r>
              <w:r w:rsidRPr="00BC0CAD">
                <w:rPr>
                  <w:rPrChange w:id="5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Prentice hall literature reader's notebook texas grade 10 [paperback] [jan 01, 1000] prentice hall</w:t>
              </w:r>
              <w:r w:rsidRPr="00BC0CAD">
                <w:rPr>
                  <w:rPrChange w:id="5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9BFD060" w14:textId="0AA4689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11" w:author="Microsoft Office User" w:date="2014-11-19T18:23:00Z">
              <w:r w:rsidRPr="00BC0CAD">
                <w:t>013371361x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CA7F2B" w14:textId="45B5EFB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2F8C70D" w14:textId="615714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9780399158025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621564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"https://catalog.amazon.com/abis/product/DisplayEditProduct?sku=LY-UWUM-YW0W&amp;asin=013371361X&amp;productType=BOOKS_1973_AND_LATER&amp;marketplaceID=ATVPDKIKX0DER" \l "images" </w:instrText>
            </w:r>
            <w:r w:rsidRPr="00BC0CAD">
              <w:fldChar w:fldCharType="separate"/>
            </w:r>
          </w:p>
          <w:p w14:paraId="37F824D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1DBA2B5" wp14:editId="11FDECFF">
                  <wp:extent cx="762000" cy="762000"/>
                  <wp:effectExtent l="0" t="0" r="0" b="0"/>
                  <wp:docPr id="177" name="Picture 177" descr="https://images-na.ssl-images-amazon.com/images/I/41XmQaOH9aL._SS60_.jp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images-na.ssl-images-amazon.com/images/I/41XmQaOH9aL._SS60_.jp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A9D1F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3A52B2" w14:textId="7713831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AF30A3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03593EF" w14:textId="5B9A567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7F255F6" w14:textId="1BBF97F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1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13" w:author="Microsoft Office User" w:date="2014-11-19T18:10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51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A50569A" w14:textId="76D870B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C14A44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15" w:author="Microsoft Office User" w:date="2014-11-19T18:23:00Z"/>
                <w:rPrChange w:id="516" w:author="Microsoft Office User" w:date="2014-11-19T18:30:00Z">
                  <w:rPr>
                    <w:ins w:id="51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18" w:author="Microsoft Office User" w:date="2014-11-19T18:23:00Z">
              <w:r w:rsidRPr="00BC0CAD">
                <w:rPr>
                  <w:rPrChange w:id="5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"http://www.amazon.com/dp/0156032120" \t "_blank" </w:instrText>
              </w:r>
              <w:r w:rsidRPr="00BC0CAD">
                <w:rPr>
                  <w:rPrChange w:id="5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5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When the Devil Holds the Candle (Inspector Sejer Mysteries) [Paperback] [Jun 04, 2007] Fossum, Karin and David, Felicity</w:t>
              </w:r>
              <w:r w:rsidRPr="00BC0CAD">
                <w:rPr>
                  <w:rPrChange w:id="5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CCA2317" w14:textId="2EEF2E1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25" w:author="Microsoft Office User" w:date="2014-11-19T18:23:00Z">
              <w:r w:rsidRPr="00BC0CAD">
                <w:rPr>
                  <w:rPrChange w:id="5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0156032120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EBF50B" w14:textId="6FB9B1B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CECAB56" w14:textId="477D81D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9780465006953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E80FE7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"https://catalog.amazon.com/abis/product/DisplayEditProduct?sku=LO-4JIR-C2Z5&amp;asin=0156032120&amp;productType=ABIS_BOOK&amp;marketplaceID=ATVPDKIKX0DER" \l "images" </w:instrText>
            </w:r>
            <w:r w:rsidRPr="00BC0CAD">
              <w:fldChar w:fldCharType="separate"/>
            </w:r>
          </w:p>
          <w:p w14:paraId="45AE63D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0276A7" wp14:editId="288ED237">
                  <wp:extent cx="762000" cy="762000"/>
                  <wp:effectExtent l="0" t="0" r="0" b="0"/>
                  <wp:docPr id="182" name="Picture 182" descr="https://images-na.ssl-images-amazon.com/images/I/51mPpE3s4NL._SS60_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images-na.ssl-images-amazon.com/images/I/51mPpE3s4NL._SS60_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9BFD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DF801C" w14:textId="42984B1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F17D1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3B3FCF9" w14:textId="68DAA4C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8691F14" w14:textId="4278E9F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2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28" w:author="Microsoft Office User" w:date="2014-11-19T18:10:00Z">
              <w:r w:rsidRPr="00920F13">
                <w:rPr>
                  <w:rFonts w:ascii="Arial" w:hAnsi="Arial" w:cs="Arial"/>
                </w:rPr>
                <w:instrText>7.99</w:instrText>
              </w:r>
            </w:ins>
            <w:ins w:id="52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4FC30F6" w14:textId="23DA332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C89462" w14:textId="72F23BA6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30" w:author="Microsoft Office User" w:date="2014-11-19T18:23:00Z"/>
                <w:rPrChange w:id="531" w:author="Microsoft Office User" w:date="2014-11-19T18:30:00Z">
                  <w:rPr>
                    <w:ins w:id="53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33" w:author="Microsoft Office User" w:date="2014-11-19T18:23:00Z">
              <w:r w:rsidRPr="00BC0CAD">
                <w:rPr>
                  <w:rPrChange w:id="5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"http://www.amazon.com/dp/1578564514" \t "_blank" </w:instrText>
              </w:r>
              <w:r w:rsidRPr="00BC0CAD">
                <w:rPr>
                  <w:rPrChange w:id="5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5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In Search of the Proverbs 31 Man [Paperback] [Oct 21, 2003] Hammond, Michelle </w:t>
              </w:r>
              <w:r w:rsidRPr="00BC0CAD">
                <w:t>mckinney</w:t>
              </w:r>
              <w:r w:rsidRPr="00BC0CAD">
                <w:rPr>
                  <w:rPrChange w:id="5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22180E4" w14:textId="31F12D8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40" w:author="Microsoft Office User" w:date="2014-11-19T18:23:00Z">
              <w:r w:rsidRPr="00BC0CAD">
                <w:rPr>
                  <w:rPrChange w:id="5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1578564514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363B86C" w14:textId="41E2C35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57E3D5E" w14:textId="5B24873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9780804139090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8EF96C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"https://catalog.amazon.com/abis/product/DisplayEditProduct?sku=L3-EHMA-2FCX&amp;asin=1578564514&amp;productType=ABIS_BOOK&amp;marketplaceID=ATVPDKIKX0DER" \l "images" </w:instrText>
            </w:r>
            <w:r w:rsidRPr="00BC0CAD">
              <w:fldChar w:fldCharType="separate"/>
            </w:r>
          </w:p>
          <w:p w14:paraId="3A7931E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C119508" wp14:editId="098F2402">
                  <wp:extent cx="762000" cy="762000"/>
                  <wp:effectExtent l="0" t="0" r="0" b="0"/>
                  <wp:docPr id="187" name="Picture 187" descr="https://images-na.ssl-images-amazon.com/images/I/51HFQPIbkgL._SS60_.jpg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images-na.ssl-images-amazon.com/images/I/51HFQPIbkgL._SS60_.jpg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B64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BE6671D" w14:textId="67858D7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A7AF1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775874" w14:textId="195846F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4EA61A7" w14:textId="1AFCB3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4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43" w:author="Microsoft Office User" w:date="2014-11-19T18:10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54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8A5E776" w14:textId="2EB0F36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C6C30D2" w14:textId="2F415E3D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45" w:author="Microsoft Office User" w:date="2014-11-19T18:23:00Z"/>
                <w:rPrChange w:id="546" w:author="Microsoft Office User" w:date="2014-11-19T18:30:00Z">
                  <w:rPr>
                    <w:ins w:id="54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48" w:author="Microsoft Office User" w:date="2014-11-19T18:23:00Z">
              <w:r w:rsidRPr="00BC0CAD">
                <w:rPr>
                  <w:rPrChange w:id="5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"http://www.amazon.com/dp/1432968114" \t "_blank" </w:instrText>
              </w:r>
              <w:r w:rsidRPr="00BC0CAD">
                <w:rPr>
                  <w:rPrChange w:id="5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Science (jobs if you like...) [library binding] [aug 01, 2012] guillain, charlotte</w:t>
              </w:r>
              <w:r w:rsidRPr="00BC0CAD">
                <w:rPr>
                  <w:rPrChange w:id="5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B41E114" w14:textId="2D99922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54" w:author="Microsoft Office User" w:date="2014-11-19T18:23:00Z">
              <w:r w:rsidRPr="00BC0CAD">
                <w:rPr>
                  <w:rPrChange w:id="5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1432968114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3439103" w14:textId="336BE9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AE424D7" w14:textId="43A6DB9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9781432968113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66275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"https://catalog.amazon.com/abis/product/DisplayEditProduct?sku=KV-P8CQ-Z72M&amp;asin=1432968114&amp;productType=ABIS_BOOK&amp;marketplaceID=ATVPDKIKX0DER" \l "images" </w:instrText>
            </w:r>
            <w:r w:rsidRPr="00BC0CAD">
              <w:fldChar w:fldCharType="separate"/>
            </w:r>
          </w:p>
          <w:p w14:paraId="7A3DAE6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4083D22" wp14:editId="7B1E2860">
                  <wp:extent cx="762000" cy="762000"/>
                  <wp:effectExtent l="0" t="0" r="0" b="0"/>
                  <wp:docPr id="192" name="Picture 192" descr="https://images-na.ssl-images-amazon.com/images/I/51%2BSIN7NWtL._SS60_.jp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images-na.ssl-images-amazon.com/images/I/51%2BSIN7NWtL._SS60_.jp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9818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B2AE16E" w14:textId="09900AF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2CFB4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3FA30D" w14:textId="3DF445F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5765E94" w14:textId="5C893EE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5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57" w:author="Microsoft Office User" w:date="2014-11-19T18:10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55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8916A4B" w14:textId="39173B6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789906D" w14:textId="307A7395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59" w:author="Microsoft Office User" w:date="2014-11-19T18:23:00Z"/>
                <w:rPrChange w:id="560" w:author="Microsoft Office User" w:date="2014-11-19T18:30:00Z">
                  <w:rPr>
                    <w:ins w:id="56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62" w:author="Microsoft Office User" w:date="2014-11-19T18:23:00Z">
              <w:r w:rsidRPr="00BC0CAD">
                <w:rPr>
                  <w:rPrChange w:id="5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"http://www.amazon.com/dp/0307276708" \t "_blank" </w:instrText>
              </w:r>
              <w:r w:rsidRPr="00BC0CAD">
                <w:rPr>
                  <w:rPrChange w:id="5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lake shore limited (vintage contemporaries) [paperback] [may 31, 2011] miller, sue</w:t>
              </w:r>
              <w:r w:rsidRPr="00BC0CAD">
                <w:rPr>
                  <w:rPrChange w:id="5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6A5301B" w14:textId="73769BC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68" w:author="Microsoft Office User" w:date="2014-11-19T18:23:00Z">
              <w:r w:rsidRPr="00BC0CAD">
                <w:rPr>
                  <w:rPrChange w:id="5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0307276708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2C9A2A" w14:textId="4DEB61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14F17A9" w14:textId="021F19C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9781432966249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64AE7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"https://catalog.amazon.com/abis/product/DisplayEditProduct?sku=KO-BYJL-W0NX&amp;asin=0307276708&amp;productType=ABIS_BOOK&amp;marketplaceID=ATVPDKIKX0DER" \l "images" </w:instrText>
            </w:r>
            <w:r w:rsidRPr="00BC0CAD">
              <w:fldChar w:fldCharType="separate"/>
            </w:r>
          </w:p>
          <w:p w14:paraId="12949ED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F5AD9FF" wp14:editId="4B69D84A">
                  <wp:extent cx="762000" cy="762000"/>
                  <wp:effectExtent l="0" t="0" r="0" b="0"/>
                  <wp:docPr id="197" name="Picture 197" descr="https://images-na.ssl-images-amazon.com/images/I/51xWH6qakDL._SS60_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images-na.ssl-images-amazon.com/images/I/51xWH6qakDL._SS60_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F70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9CC0492" w14:textId="760129D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EDF8EB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247EFF" w14:textId="5BB1D2B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B4E4D2F" w14:textId="5C5EEFD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7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71" w:author="Microsoft Office User" w:date="2014-11-19T18:10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57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D075B7C" w14:textId="15F3E67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424C8D" w14:textId="746A977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73" w:author="Microsoft Office User" w:date="2014-11-19T18:23:00Z"/>
                <w:rPrChange w:id="574" w:author="Microsoft Office User" w:date="2014-11-19T18:30:00Z">
                  <w:rPr>
                    <w:ins w:id="57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76" w:author="Microsoft Office User" w:date="2014-11-19T18:23:00Z">
              <w:r w:rsidRPr="00BC0CAD">
                <w:rPr>
                  <w:rPrChange w:id="5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"http://www.amazon.com/dp/0804139091" \t "_blank" </w:instrText>
              </w:r>
              <w:r w:rsidRPr="00BC0CAD">
                <w:rPr>
                  <w:rPrChange w:id="5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Ruby: a novel [hardcover] [apr 29, 2014] bond, cynthia</w:t>
              </w:r>
              <w:r w:rsidRPr="00BC0CAD">
                <w:rPr>
                  <w:rPrChange w:id="5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919F025" w14:textId="127F866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82" w:author="Microsoft Office User" w:date="2014-11-19T18:23:00Z">
              <w:r w:rsidRPr="00BC0CAD">
                <w:rPr>
                  <w:rPrChange w:id="5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0804139091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E54A81" w14:textId="5A0DE33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1EDAE90" w14:textId="10234A4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9781936087372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DC122E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"https://catalog.amazon.com/abis/product/DisplayEditProduct?sku=K7-LQ8B-5X60&amp;asin=0804139091&amp;productType=ABIS_BOOK&amp;marketplaceID=ATVPDKIKX0DER" \l "images" </w:instrText>
            </w:r>
            <w:r w:rsidRPr="00BC0CAD">
              <w:fldChar w:fldCharType="separate"/>
            </w:r>
          </w:p>
          <w:p w14:paraId="1565710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E9783DB" wp14:editId="25AA4326">
                  <wp:extent cx="762000" cy="762000"/>
                  <wp:effectExtent l="0" t="0" r="0" b="0"/>
                  <wp:docPr id="202" name="Picture 202" descr="https://images-na.ssl-images-amazon.com/images/I/61FR%2BICtfkL._SS60_.jpg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s://images-na.ssl-images-amazon.com/images/I/61FR%2BICtfkL._SS60_.jpg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EFE3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6ED7BA" w14:textId="25AF69A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0ED6A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1A6816" w14:textId="777336E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8DCDCF0" w14:textId="3028DF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8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85" w:author="Microsoft Office User" w:date="2014-11-19T18:10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58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5984873" w14:textId="5C14B32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154EF3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87" w:author="Microsoft Office User" w:date="2014-11-19T18:23:00Z"/>
                <w:rPrChange w:id="588" w:author="Microsoft Office User" w:date="2014-11-19T18:30:00Z">
                  <w:rPr>
                    <w:ins w:id="58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90" w:author="Microsoft Office User" w:date="2014-11-19T18:23:00Z">
              <w:r w:rsidRPr="00BC0CAD">
                <w:rPr>
                  <w:rPrChange w:id="5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"http://www.amazon.com/dp/B001AI2WD4" \t "_blank" </w:instrText>
              </w:r>
              <w:r w:rsidRPr="00BC0CAD">
                <w:rPr>
                  <w:rPrChange w:id="5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5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John Locke "The Second Treatise of Government" (The Lincoln-Douglas Great Philosopher Library Series) [Paperback] [Jan 01, 1996] Brad Small</w:t>
              </w:r>
              <w:r w:rsidRPr="00BC0CAD">
                <w:rPr>
                  <w:rPrChange w:id="5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BE967EE" w14:textId="726924B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97" w:author="Microsoft Office User" w:date="2014-11-19T18:23:00Z">
              <w:r w:rsidRPr="00BC0CAD">
                <w:rPr>
                  <w:rPrChange w:id="5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B001AI2WD4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D497E7" w14:textId="61D27A8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08C4E65" w14:textId="5B67FFF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9781412714587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739D5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"https://catalog.amazon.com/abis/product/DisplayEditProduct?sku=K0-55V7-2Q4X&amp;asin=B001AI2WD4&amp;productType=BOOKS_1973_AND_LATER&amp;marketplaceID=ATVPDKIKX0DER" \l "images" </w:instrText>
            </w:r>
            <w:r w:rsidRPr="00BC0CAD">
              <w:fldChar w:fldCharType="separate"/>
            </w:r>
          </w:p>
          <w:p w14:paraId="40BFAA0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DF1D31E" wp14:editId="413D32EA">
                  <wp:extent cx="762000" cy="762000"/>
                  <wp:effectExtent l="0" t="0" r="0" b="0"/>
                  <wp:docPr id="207" name="Picture 207" descr="https://images-na.ssl-images-amazon.com/images/I/41ICVsX07rL._SS60_.jp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images-na.ssl-images-amazon.com/images/I/41ICVsX07rL._SS60_.jp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B6A7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6E07DF" w14:textId="55754DB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B16EA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C144EC" w14:textId="464C785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129184A" w14:textId="2F17E53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00" w:author="Microsoft Office User" w:date="2014-11-19T18:10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6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E951A2E" w14:textId="409588C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6B221E6" w14:textId="097C028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02" w:author="Microsoft Office User" w:date="2014-11-19T18:23:00Z"/>
                <w:rPrChange w:id="603" w:author="Microsoft Office User" w:date="2014-11-19T18:30:00Z">
                  <w:rPr>
                    <w:ins w:id="6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05" w:author="Microsoft Office User" w:date="2014-11-19T18:23:00Z">
              <w:r w:rsidRPr="00BC0CAD">
                <w:rPr>
                  <w:rPrChange w:id="6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"http://www.amazon.com/dp/0558318207" \t "_blank" </w:instrText>
              </w:r>
              <w:r w:rsidRPr="00BC0CAD">
                <w:rPr>
                  <w:rPrChange w:id="6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Human anat.+physiology-lab.man</w:t>
              </w:r>
              <w:proofErr w:type="gramStart"/>
              <w:r w:rsidRPr="00BC0CAD">
                <w:t>.&gt;</w:t>
              </w:r>
              <w:proofErr w:type="gramEnd"/>
              <w:r w:rsidRPr="00BC0CAD">
                <w:t>custom&lt; [unknown binding] [jan 01, 2009] elaine n. Marieb and susan j. Mitchell</w:t>
              </w:r>
              <w:r w:rsidRPr="00BC0CAD">
                <w:rPr>
                  <w:rPrChange w:id="6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9AD68E3" w14:textId="3ACB4EF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11" w:author="Microsoft Office User" w:date="2014-11-19T18:23:00Z">
              <w:r w:rsidRPr="00BC0CAD">
                <w:rPr>
                  <w:rPrChange w:id="6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0558318207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2451E6" w14:textId="62B2E30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FF1CE67" w14:textId="59D4509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9781594864568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58D99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"https://catalog.amazon.com/abis/product/DisplayEditProduct?sku=JW-WH99-J388&amp;asin=0558318207&amp;productType=BOOKS_1973_AND_LATER&amp;marketplaceID=ATVPDKIKX0DER" \l "images" </w:instrText>
            </w:r>
            <w:r w:rsidRPr="00BC0CAD">
              <w:fldChar w:fldCharType="separate"/>
            </w:r>
          </w:p>
          <w:p w14:paraId="3445F8B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CC2C042" wp14:editId="5656A680">
                  <wp:extent cx="762000" cy="762000"/>
                  <wp:effectExtent l="0" t="0" r="0" b="0"/>
                  <wp:docPr id="212" name="Picture 212" descr="https://images-na.ssl-images-amazon.com/images/I/41Wcaw9AbdL._SS60_.jpg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images-na.ssl-images-amazon.com/images/I/41Wcaw9AbdL._SS60_.jpg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3A06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C174F9" w14:textId="1034213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256E82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ABA4170" w14:textId="77EE0C3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3AE09F9" w14:textId="0B7DF8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13" w:author="Microsoft Office User" w:date="2014-11-19T18:11:00Z">
              <w:r w:rsidRPr="00920F13">
                <w:rPr>
                  <w:rFonts w:ascii="Arial" w:hAnsi="Arial" w:cs="Arial"/>
                </w:rPr>
                <w:t>29.99</w:t>
              </w:r>
            </w:ins>
          </w:p>
        </w:tc>
      </w:tr>
      <w:tr w:rsidR="00E71548" w:rsidRPr="00BC0CAD" w14:paraId="3A6EEDDC" w14:textId="06C165B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4A249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14" w:author="Microsoft Office User" w:date="2014-11-19T18:23:00Z"/>
                <w:rPrChange w:id="615" w:author="Microsoft Office User" w:date="2014-11-19T18:30:00Z">
                  <w:rPr>
                    <w:ins w:id="61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17" w:author="Microsoft Office User" w:date="2014-11-19T18:23:00Z">
              <w:r w:rsidRPr="00BC0CAD">
                <w:rPr>
                  <w:rPrChange w:id="6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"http://www.amazon.com/dp/B0010ASF5G" \t "_blank" </w:instrText>
              </w:r>
              <w:r w:rsidRPr="00BC0CAD">
                <w:rPr>
                  <w:rPrChange w:id="6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Best of the Baby Sitters [Vinyl]</w:t>
              </w:r>
              <w:r w:rsidRPr="00BC0CAD">
                <w:rPr>
                  <w:rPrChange w:id="6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230A77D" w14:textId="00E3FA4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24" w:author="Microsoft Office User" w:date="2014-11-19T18:23:00Z">
              <w:r w:rsidRPr="00BC0CAD">
                <w:rPr>
                  <w:rPrChange w:id="6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B0010ASF5G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63B5382" w14:textId="03BBA16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B171D29" w14:textId="2966C25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9780312357962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BDA9FE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"https://catalog.amazon.com/abis/product/DisplayEditProduct?sku=JW-T9N9-J3MK&amp;asin=B0010ASF5G&amp;productType=MUSIC_CLASSICAL_VINYL&amp;marketplaceID=ATVPDKIKX0DER" \l "images" </w:instrText>
            </w:r>
            <w:r w:rsidRPr="00BC0CAD">
              <w:fldChar w:fldCharType="separate"/>
            </w:r>
          </w:p>
          <w:p w14:paraId="4D365C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22BD5C4" wp14:editId="26B4A848">
                  <wp:extent cx="762000" cy="762000"/>
                  <wp:effectExtent l="0" t="0" r="0" b="0"/>
                  <wp:docPr id="217" name="Picture 217" descr="https://images-na.ssl-images-amazon.com/images/I/518GIaunviL._SS60_.jp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images-na.ssl-images-amazon.com/images/I/518GIaunviL._SS60_.jp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D61C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66E137" w14:textId="3AEB988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FE626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0180F5" w14:textId="5B15021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46798D6" w14:textId="566D6D2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2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27" w:author="Microsoft Office User" w:date="2014-11-19T18:11:00Z">
              <w:r w:rsidRPr="00920F13">
                <w:rPr>
                  <w:rFonts w:ascii="Arial" w:hAnsi="Arial" w:cs="Arial"/>
                </w:rPr>
                <w:instrText>14.99</w:instrText>
              </w:r>
            </w:ins>
            <w:ins w:id="62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82FF723" w14:textId="555F198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5062D32" w14:textId="3698E033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29" w:author="Microsoft Office User" w:date="2014-11-19T18:23:00Z"/>
                <w:rPrChange w:id="630" w:author="Microsoft Office User" w:date="2014-11-19T18:30:00Z">
                  <w:rPr>
                    <w:ins w:id="63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32" w:author="Microsoft Office User" w:date="2014-11-19T18:23:00Z">
              <w:r w:rsidRPr="00BC0CAD">
                <w:rPr>
                  <w:rPrChange w:id="6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"http://www.amazon.com/dp/1410946983" \t "_blank" </w:instrText>
              </w:r>
              <w:r w:rsidRPr="00BC0CAD">
                <w:rPr>
                  <w:rPrChange w:id="6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Peculiar plants (extreme nature) [aug 01, 2012] ganeri, anita</w:t>
              </w:r>
              <w:r w:rsidRPr="00BC0CAD">
                <w:rPr>
                  <w:rPrChange w:id="6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298E402" w14:textId="1900AD1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38" w:author="Microsoft Office User" w:date="2014-11-19T18:23:00Z">
              <w:r w:rsidRPr="00BC0CAD">
                <w:rPr>
                  <w:rPrChange w:id="6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1410946983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F97652" w14:textId="502B2EC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BFE8135" w14:textId="0CFF87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9780520231252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A5F54F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"https://catalog.amazon.com/abis/product/DisplayEditProduct?sku=JW-NI1W-J3OL&amp;asin=1410946983&amp;productType=ABIS_BOOK&amp;marketplaceID=ATVPDKIKX0DER" \l "images" </w:instrText>
            </w:r>
            <w:r w:rsidRPr="00BC0CAD">
              <w:fldChar w:fldCharType="separate"/>
            </w:r>
          </w:p>
          <w:p w14:paraId="764B4AD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1B39689" wp14:editId="61A2A670">
                  <wp:extent cx="762000" cy="762000"/>
                  <wp:effectExtent l="0" t="0" r="0" b="0"/>
                  <wp:docPr id="222" name="Picture 222" descr="https://images-na.ssl-images-amazon.com/images/I/512ZEhnUvJL._SS60_.jpg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images-na.ssl-images-amazon.com/images/I/512ZEhnUvJL._SS60_.jpg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3F6E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4247E88" w14:textId="7B47EA9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031FBD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C0BCB8" w14:textId="6D1315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C63AE22" w14:textId="37BD004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4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41" w:author="Microsoft Office User" w:date="2014-11-19T18:11:00Z">
              <w:r w:rsidRPr="00920F13">
                <w:rPr>
                  <w:rFonts w:ascii="Arial" w:hAnsi="Arial" w:cs="Arial"/>
                </w:rPr>
                <w:instrText>10.99</w:instrText>
              </w:r>
            </w:ins>
            <w:ins w:id="64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E77EA0F" w14:textId="571C108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9FDD739" w14:textId="54ABF038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43" w:author="Microsoft Office User" w:date="2014-11-19T18:23:00Z"/>
                <w:rPrChange w:id="644" w:author="Microsoft Office User" w:date="2014-11-19T18:30:00Z">
                  <w:rPr>
                    <w:ins w:id="64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46" w:author="Microsoft Office User" w:date="2014-11-19T18:23:00Z">
              <w:r w:rsidRPr="00BC0CAD">
                <w:rPr>
                  <w:rPrChange w:id="6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"http://www.amazon.com/dp/0553277243" \t "_blank" </w:instrText>
              </w:r>
              <w:r w:rsidRPr="00BC0CAD">
                <w:rPr>
                  <w:rPrChange w:id="6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Time flies [mass market paperback] [nov 01, 1988] cosby, bill</w:t>
              </w:r>
              <w:r w:rsidRPr="00BC0CAD">
                <w:rPr>
                  <w:rPrChange w:id="6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862648F" w14:textId="2A368D8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52" w:author="Microsoft Office User" w:date="2014-11-19T18:23:00Z">
              <w:r w:rsidRPr="00BC0CAD">
                <w:rPr>
                  <w:rPrChange w:id="6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0553277243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01E3E8D" w14:textId="23AD692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EF8E84" w14:textId="1A3CF8B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9780547125518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0FF932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"https://catalog.amazon.com/abis/product/DisplayEditProduct?sku=JW-JB3B-J44B&amp;asin=0553277243&amp;productType=ABIS_BOOK&amp;marketplaceID=ATVPDKIKX0DER" \l "images" </w:instrText>
            </w:r>
            <w:r w:rsidRPr="00BC0CAD">
              <w:fldChar w:fldCharType="separate"/>
            </w:r>
          </w:p>
          <w:p w14:paraId="57BD1FF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FD01481" wp14:editId="2CAF6212">
                  <wp:extent cx="762000" cy="762000"/>
                  <wp:effectExtent l="0" t="0" r="0" b="0"/>
                  <wp:docPr id="227" name="Picture 227" descr="https://images-na.ssl-images-amazon.com/images/I/517H32N5Y1L._SS60_.jpg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images-na.ssl-images-amazon.com/images/I/517H32N5Y1L._SS60_.jpg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087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19253F" w14:textId="11001B8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66828E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B2E1302" w14:textId="689710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AB25A56" w14:textId="4514D4A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5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55" w:author="Microsoft Office User" w:date="2014-11-19T18:11:00Z">
              <w:r w:rsidRPr="00920F13">
                <w:rPr>
                  <w:rFonts w:ascii="Arial" w:hAnsi="Arial" w:cs="Arial"/>
                </w:rPr>
                <w:instrText>3.99</w:instrText>
              </w:r>
            </w:ins>
            <w:ins w:id="65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D75A1DB" w14:textId="574092E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E1775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57" w:author="Microsoft Office User" w:date="2014-11-19T18:23:00Z"/>
                <w:rPrChange w:id="658" w:author="Microsoft Office User" w:date="2014-11-19T18:30:00Z">
                  <w:rPr>
                    <w:ins w:id="65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60" w:author="Microsoft Office User" w:date="2014-11-19T18:23:00Z">
              <w:r w:rsidRPr="00BC0CAD">
                <w:rPr>
                  <w:rPrChange w:id="6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"http://www.amazon.com/dp/1410942740" \t "_blank" </w:instrText>
              </w:r>
              <w:r w:rsidRPr="00BC0CAD">
                <w:rPr>
                  <w:rPrChange w:id="6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Food Technology (Sci-Hi: Science and Technology) [Library Binding] [Jul 01, 2011] Morris, Neil</w:t>
              </w:r>
              <w:r w:rsidRPr="00BC0CAD">
                <w:rPr>
                  <w:rPrChange w:id="6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D525EB3" w14:textId="29AC675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67" w:author="Microsoft Office User" w:date="2014-11-19T18:23:00Z">
              <w:r w:rsidRPr="00BC0CAD">
                <w:rPr>
                  <w:rPrChange w:id="6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1410942740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DDDC39D" w14:textId="4EA791C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4DEA633" w14:textId="135278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9781410450289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5D3FAD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"https://catalog.amazon.com/abis/product/DisplayEditProduct?sku=JP-PNG5-FVU0&amp;asin=1410942740&amp;productType=ABIS_BOOK&amp;marketplaceID=ATVPDKIKX0DER" \l "images" </w:instrText>
            </w:r>
            <w:r w:rsidRPr="00BC0CAD">
              <w:fldChar w:fldCharType="separate"/>
            </w:r>
          </w:p>
          <w:p w14:paraId="304A2CD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A4B4EEB" wp14:editId="061F5382">
                  <wp:extent cx="762000" cy="762000"/>
                  <wp:effectExtent l="0" t="0" r="0" b="0"/>
                  <wp:docPr id="232" name="Picture 232" descr="https://images-na.ssl-images-amazon.com/images/I/51B9ZpVsVfL._SS60_.jp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images-na.ssl-images-amazon.com/images/I/51B9ZpVsVfL._SS60_.jp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648A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68B0E9" w14:textId="4C2D783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5ACDB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4B6AA7" w14:textId="64F4D34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504C7B" w14:textId="419C0A7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6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70" w:author="Microsoft Office User" w:date="2014-11-19T18:11:00Z">
              <w:r w:rsidRPr="00920F13">
                <w:rPr>
                  <w:rFonts w:ascii="Arial" w:hAnsi="Arial" w:cs="Arial"/>
                </w:rPr>
                <w:instrText>12.99</w:instrText>
              </w:r>
            </w:ins>
            <w:ins w:id="67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84BE231" w14:textId="1A92FD1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605AF4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72" w:author="Microsoft Office User" w:date="2014-11-19T18:23:00Z"/>
                <w:rPrChange w:id="673" w:author="Microsoft Office User" w:date="2014-11-19T18:30:00Z">
                  <w:rPr>
                    <w:ins w:id="67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75" w:author="Microsoft Office User" w:date="2014-11-19T18:23:00Z">
              <w:r w:rsidRPr="00BC0CAD">
                <w:rPr>
                  <w:rPrChange w:id="6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"http://www.amazon.com/dp/0921328079" \t "_blank" </w:instrText>
              </w:r>
              <w:r w:rsidRPr="00BC0CAD">
                <w:rPr>
                  <w:rPrChange w:id="6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Keep Your Nurses and Healthcare Professionals for Life [Paperback] [Sep 20, 2002] Brian Lee</w:t>
              </w:r>
              <w:r w:rsidRPr="00BC0CAD">
                <w:rPr>
                  <w:rPrChange w:id="6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36ADDBD" w14:textId="332115F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82" w:author="Microsoft Office User" w:date="2014-11-19T18:23:00Z">
              <w:r w:rsidRPr="00BC0CAD">
                <w:rPr>
                  <w:rPrChange w:id="6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0921328079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9ED9930" w14:textId="0D9030E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9B602C9" w14:textId="1FA64D3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9780345535405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F07568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"https://catalog.amazon.com/abis/product/DisplayEditProduct?sku=JI-1F7G-COGD&amp;asin=0921328079&amp;productType=ABIS_BOOK&amp;marketplaceID=ATVPDKIKX0DER" \l "images" </w:instrText>
            </w:r>
            <w:r w:rsidRPr="00BC0CAD">
              <w:fldChar w:fldCharType="separate"/>
            </w:r>
          </w:p>
          <w:p w14:paraId="4790618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E83952" wp14:editId="60EBCB37">
                  <wp:extent cx="762000" cy="762000"/>
                  <wp:effectExtent l="0" t="0" r="0" b="0"/>
                  <wp:docPr id="237" name="Picture 237" descr="https://images-na.ssl-images-amazon.com/images/I/41VUelAK-LL._SS60_.jp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images-na.ssl-images-amazon.com/images/I/41VUelAK-LL._SS60_.jp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A26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8D0E073" w14:textId="076AA6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A507D4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1CEF1E" w14:textId="7993E8A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4048FF0" w14:textId="5A474B3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8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85" w:author="Microsoft Office User" w:date="2014-11-19T18:11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68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A2650FB" w14:textId="0E12943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755B91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87" w:author="Microsoft Office User" w:date="2014-11-19T18:23:00Z"/>
                <w:rPrChange w:id="688" w:author="Microsoft Office User" w:date="2014-11-19T18:30:00Z">
                  <w:rPr>
                    <w:ins w:id="68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90" w:author="Microsoft Office User" w:date="2014-11-19T18:23:00Z">
              <w:r w:rsidRPr="00BC0CAD">
                <w:rPr>
                  <w:rPrChange w:id="6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"http://www.amazon.com/dp/B004X29ETY" \t "_blank" </w:instrText>
              </w:r>
              <w:r w:rsidRPr="00BC0CAD">
                <w:rPr>
                  <w:rPrChange w:id="6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Proposed Book of Common Prayer And Administration of the Sacraments and Other Rites and Ceremonies of the Church [Hardcover] [Jan 01, 1977] Various</w:t>
              </w:r>
              <w:r w:rsidRPr="00BC0CAD">
                <w:rPr>
                  <w:rPrChange w:id="6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6020DFF" w14:textId="4EAB99C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97" w:author="Microsoft Office User" w:date="2014-11-19T18:23:00Z">
              <w:r w:rsidRPr="00BC0CAD">
                <w:rPr>
                  <w:rPrChange w:id="6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B004X29ETY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9A89CC4" w14:textId="6FB0A47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8B92B0F" w14:textId="3B1AAE9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9780717283804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9955F1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"https://catalog.amazon.com/abis/product/DisplayEditProduct?sku=J0-YZDA-MLTY&amp;asin=B004X29ETY&amp;productType=BOOKS_1973_AND_LATER&amp;marketplaceID=ATVPDKIKX0DER" \l "images" </w:instrText>
            </w:r>
            <w:r w:rsidRPr="00BC0CAD">
              <w:fldChar w:fldCharType="separate"/>
            </w:r>
          </w:p>
          <w:p w14:paraId="726E3D3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B2E0A65" wp14:editId="50519324">
                  <wp:extent cx="762000" cy="762000"/>
                  <wp:effectExtent l="0" t="0" r="0" b="0"/>
                  <wp:docPr id="242" name="Picture 242" descr="https://images-na.ssl-images-amazon.com/images/I/51qANnqUFaL._SS60_.jpg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images-na.ssl-images-amazon.com/images/I/51qANnqUFaL._SS60_.jpg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E451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03FFF6" w14:textId="218A52D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2F9EC8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5F8493B" w14:textId="3CE39C8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9CD24B9" w14:textId="7D0E3AF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00" w:author="Microsoft Office User" w:date="2014-11-19T18:11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7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D03447C" w14:textId="4E06BB2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38288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02" w:author="Microsoft Office User" w:date="2014-11-19T18:23:00Z"/>
                <w:rPrChange w:id="703" w:author="Microsoft Office User" w:date="2014-11-19T18:30:00Z">
                  <w:rPr>
                    <w:ins w:id="7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05" w:author="Microsoft Office User" w:date="2014-11-19T18:23:00Z">
              <w:r w:rsidRPr="00BC0CAD">
                <w:rPr>
                  <w:rPrChange w:id="7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"http://www.amazon.com/dp/0066620996" \t "_blank" </w:instrText>
              </w:r>
              <w:r w:rsidRPr="00BC0CAD">
                <w:rPr>
                  <w:rPrChange w:id="7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Good to Great: Why Some Companies Make the Leap...And Others Don't [Hardcover] [Oct 16, 2001] Collins, Jim</w:t>
              </w:r>
              <w:r w:rsidRPr="00BC0CAD">
                <w:rPr>
                  <w:rPrChange w:id="7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8566EA9" w14:textId="0D76F7A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12" w:author="Microsoft Office User" w:date="2014-11-19T18:23:00Z">
              <w:r w:rsidRPr="00BC0CAD">
                <w:rPr>
                  <w:rPrChange w:id="7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0066620996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F5EABB7" w14:textId="66A2834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FD64747" w14:textId="2492D0B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9780717283941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51D58D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"https://catalog.amazon.com/abis/product/DisplayEditProduct?sku=J0-VE7E-MNQO&amp;asin=0066620996&amp;productType=ABIS_BOOK&amp;marketplaceID=ATVPDKIKX0DER" \l "images" </w:instrText>
            </w:r>
            <w:r w:rsidRPr="00BC0CAD">
              <w:fldChar w:fldCharType="separate"/>
            </w:r>
          </w:p>
          <w:p w14:paraId="11E5275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451FEFE" wp14:editId="58AFF884">
                  <wp:extent cx="762000" cy="762000"/>
                  <wp:effectExtent l="0" t="0" r="0" b="0"/>
                  <wp:docPr id="247" name="Picture 247" descr="https://images-na.ssl-images-amazon.com/images/I/313w%2BVJiB5L._SS60_.jp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images-na.ssl-images-amazon.com/images/I/313w%2BVJiB5L._SS60_.jp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3E1A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453384" w14:textId="5298907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18F91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7A0B1B" w14:textId="48F38A9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345A672" w14:textId="411E24E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1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15" w:author="Microsoft Office User" w:date="2014-11-19T18:11:00Z">
              <w:r w:rsidRPr="00920F13">
                <w:rPr>
                  <w:rFonts w:ascii="Arial" w:hAnsi="Arial" w:cs="Arial"/>
                </w:rPr>
                <w:instrText>11.98</w:instrText>
              </w:r>
            </w:ins>
            <w:ins w:id="71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3FE7770" w14:textId="520F4BD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0818F0" w14:textId="176AAD8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17" w:author="Microsoft Office User" w:date="2014-11-19T18:23:00Z"/>
                <w:rPrChange w:id="718" w:author="Microsoft Office User" w:date="2014-11-19T18:30:00Z">
                  <w:rPr>
                    <w:ins w:id="71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20" w:author="Microsoft Office User" w:date="2014-11-19T18:23:00Z">
              <w:r w:rsidRPr="00BC0CAD">
                <w:rPr>
                  <w:rPrChange w:id="7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"http://www.amazon.com/dp/190487942X" \t "_blank" </w:instrText>
              </w:r>
              <w:r w:rsidRPr="00BC0CAD">
                <w:rPr>
                  <w:rPrChange w:id="7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The Fake Factor: Why We Love Brands but Buy Fakes [Jan 28, 2006] </w:t>
              </w:r>
              <w:r w:rsidRPr="00BC0CAD">
                <w:t>mccartney</w:t>
              </w:r>
              <w:r w:rsidRPr="00BC0CAD">
                <w:rPr>
                  <w:rPrChange w:id="7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, Sarah</w:t>
              </w:r>
              <w:r w:rsidRPr="00BC0CAD">
                <w:rPr>
                  <w:rPrChange w:id="7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AE07E15" w14:textId="59B1836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28" w:author="Microsoft Office User" w:date="2014-11-19T18:23:00Z">
              <w:r w:rsidRPr="00BC0CAD">
                <w:rPr>
                  <w:rPrChange w:id="7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190487942X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4465DE" w14:textId="03934C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D315A93" w14:textId="5DEE692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9780717283859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44EF60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"https://catalog.amazon.com/abis/product/DisplayEditProduct?sku=II-Y6W1-WM23&amp;asin=190487942X&amp;productType=ABIS_BOOK&amp;marketplaceID=ATVPDKIKX0DER" \l "images" </w:instrText>
            </w:r>
            <w:r w:rsidRPr="00BC0CAD">
              <w:fldChar w:fldCharType="separate"/>
            </w:r>
          </w:p>
          <w:p w14:paraId="2442390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776EABC" wp14:editId="381813E7">
                  <wp:extent cx="762000" cy="762000"/>
                  <wp:effectExtent l="0" t="0" r="0" b="0"/>
                  <wp:docPr id="252" name="Picture 252" descr="https://images-na.ssl-images-amazon.com/images/I/41F9SNGP3ZL._SS60_.jp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images-na.ssl-images-amazon.com/images/I/41F9SNGP3ZL._SS60_.jp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26F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C8AC493" w14:textId="41EC06D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3B7A1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B44BED" w14:textId="531881E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FDE3F38" w14:textId="3108E13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3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31" w:author="Microsoft Office User" w:date="2014-11-19T18:11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73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810274C" w14:textId="7C2C0A5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A0B0CE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33" w:author="Microsoft Office User" w:date="2014-11-19T18:23:00Z"/>
                <w:rPrChange w:id="734" w:author="Microsoft Office User" w:date="2014-11-19T18:30:00Z">
                  <w:rPr>
                    <w:ins w:id="73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36" w:author="Microsoft Office User" w:date="2014-11-19T18:23:00Z">
              <w:r w:rsidRPr="00BC0CAD">
                <w:rPr>
                  <w:rPrChange w:id="7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"http://www.amazon.com/dp/0742515931" \t "_blank" </w:instrText>
              </w:r>
              <w:r w:rsidRPr="00BC0CAD">
                <w:rPr>
                  <w:rPrChange w:id="7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Global Awareness: Thinking Systematically About the World [Paperback] [Oct 16, 2002] Clark, Robert P.</w:t>
              </w:r>
              <w:r w:rsidRPr="00BC0CAD">
                <w:rPr>
                  <w:rPrChange w:id="7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45A1496" w14:textId="64FB489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43" w:author="Microsoft Office User" w:date="2014-11-19T18:23:00Z">
              <w:r w:rsidRPr="00BC0CAD">
                <w:rPr>
                  <w:rPrChange w:id="7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0742515931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DC7408A" w14:textId="44E5FC4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BABC46" w14:textId="4104BCA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9780717283996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18EF04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"https://catalog.amazon.com/abis/product/DisplayEditProduct?sku=I8-ONAP-9R7A&amp;asin=0742515931&amp;productType=ABIS_BOOK&amp;marketplaceID=ATVPDKIKX0DER" \l "images" </w:instrText>
            </w:r>
            <w:r w:rsidRPr="00BC0CAD">
              <w:fldChar w:fldCharType="separate"/>
            </w:r>
          </w:p>
          <w:p w14:paraId="53A4AB4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58A6A99" wp14:editId="3A286632">
                  <wp:extent cx="762000" cy="762000"/>
                  <wp:effectExtent l="0" t="0" r="0" b="0"/>
                  <wp:docPr id="257" name="Picture 257" descr="https://images-na.ssl-images-amazon.com/images/I/41W8HKZWVBL._SS60_.jp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images-na.ssl-images-amazon.com/images/I/41W8HKZWVBL._SS60_.jp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CD58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7774F3F" w14:textId="16CE5FF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E9563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316F983" w14:textId="7AC8A18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0952131" w14:textId="6BD19A3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4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746" w:author="Microsoft Office User" w:date="2014-11-19T18:11:00Z">
              <w:r w:rsidRPr="00920F13">
                <w:rPr>
                  <w:rFonts w:ascii="Arial" w:hAnsi="Arial" w:cs="Arial"/>
                </w:rPr>
                <w:t>15.99</w:t>
              </w:r>
            </w:ins>
          </w:p>
        </w:tc>
      </w:tr>
      <w:tr w:rsidR="00E71548" w:rsidRPr="00BC0CAD" w14:paraId="650D8C14" w14:textId="3427253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71BE188" w14:textId="6EB254EA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47" w:author="Microsoft Office User" w:date="2014-11-19T18:23:00Z"/>
                <w:rPrChange w:id="748" w:author="Microsoft Office User" w:date="2014-11-19T18:30:00Z">
                  <w:rPr>
                    <w:ins w:id="74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50" w:author="Microsoft Office User" w:date="2014-11-19T18:23:00Z">
              <w:r w:rsidRPr="00BC0CAD">
                <w:rPr>
                  <w:rPrChange w:id="7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"http://www.amazon.com/dp/B000GBFQSO" \t "_blank" </w:instrText>
              </w:r>
              <w:r w:rsidRPr="00BC0CAD">
                <w:rPr>
                  <w:rPrChange w:id="7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Hol</w:t>
              </w:r>
              <w:r w:rsidRPr="00BC0CAD">
                <w:t>y fools [apr 26, 2005] harris, joanne</w:t>
              </w:r>
              <w:r w:rsidRPr="00BC0CAD">
                <w:rPr>
                  <w:rPrChange w:id="7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7C041C9" w14:textId="5778BF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57" w:author="Microsoft Office User" w:date="2014-11-19T18:23:00Z">
              <w:r w:rsidRPr="00BC0CAD">
                <w:t>B000gbfqso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1934E4D" w14:textId="460D18B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D28D8D8" w14:textId="1003EC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9781590520376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C854D2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"https://catalog.amazon.com/abis/product/DisplayEditProduct?sku=HX-PFJY-MXDZ&amp;asin=B000GBFQSO&amp;productType=ABIS_BOOK&amp;marketplaceID=ATVPDKIKX0DER" \l "images" </w:instrText>
            </w:r>
            <w:r w:rsidRPr="00BC0CAD">
              <w:fldChar w:fldCharType="separate"/>
            </w:r>
          </w:p>
          <w:p w14:paraId="20EE02C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459DC57" wp14:editId="5666B166">
                  <wp:extent cx="762000" cy="762000"/>
                  <wp:effectExtent l="0" t="0" r="0" b="0"/>
                  <wp:docPr id="262" name="Picture 262" descr="https://images-na.ssl-images-amazon.com/images/I/51Fep0YgoxL._SS60_.jp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images-na.ssl-images-amazon.com/images/I/51Fep0YgoxL._SS60_.jp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C461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B6D757" w14:textId="06451B2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19B904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6FB44BA" w14:textId="7B9E43C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CCAEB8B" w14:textId="036F116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5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59" w:author="Microsoft Office User" w:date="2014-11-19T18:12:00Z">
              <w:r w:rsidRPr="00920F13">
                <w:rPr>
                  <w:rFonts w:ascii="Arial" w:hAnsi="Arial" w:cs="Arial"/>
                </w:rPr>
                <w:instrText>5.29</w:instrText>
              </w:r>
            </w:ins>
            <w:ins w:id="76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8B0D769" w14:textId="6FBB216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B255A80" w14:textId="17EAE9EA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61" w:author="Microsoft Office User" w:date="2014-11-19T18:23:00Z"/>
                <w:rPrChange w:id="762" w:author="Microsoft Office User" w:date="2014-11-19T18:30:00Z">
                  <w:rPr>
                    <w:ins w:id="76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64" w:author="Microsoft Office User" w:date="2014-11-19T18:23:00Z">
              <w:r w:rsidRPr="00BC0CAD">
                <w:rPr>
                  <w:rPrChange w:id="7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"http://www.amazon.com/dp/0399158022" \t "_blank" </w:instrText>
              </w:r>
              <w:r w:rsidRPr="00BC0CAD">
                <w:rPr>
                  <w:rPrChange w:id="7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Red mist (a scarpetta novel) [dec 06, 2011] cornwell, patricia</w:t>
              </w:r>
              <w:r w:rsidRPr="00BC0CAD">
                <w:rPr>
                  <w:rPrChange w:id="7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ADE2064" w14:textId="630DCE5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70" w:author="Microsoft Office User" w:date="2014-11-19T18:23:00Z">
              <w:r w:rsidRPr="00BC0CAD">
                <w:rPr>
                  <w:rPrChange w:id="7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0399158022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B6F11FE" w14:textId="7F7A499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565581D" w14:textId="0B2F94E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9780399155949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70128A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"https://catalog.amazon.com/abis/product/DisplayEditProduct?sku=HU-76JO-3B16&amp;asin=0399158022&amp;productType=ABIS_BOOK&amp;marketplaceID=ATVPDKIKX0DER" \l "images" </w:instrText>
            </w:r>
            <w:r w:rsidRPr="00BC0CAD">
              <w:fldChar w:fldCharType="separate"/>
            </w:r>
          </w:p>
          <w:p w14:paraId="2280722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ED253DF" wp14:editId="05E8651C">
                  <wp:extent cx="762000" cy="762000"/>
                  <wp:effectExtent l="0" t="0" r="0" b="0"/>
                  <wp:docPr id="267" name="Picture 267" descr="https://images-na.ssl-images-amazon.com/images/I/51L5uct3mjL._SS60_.jpg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images-na.ssl-images-amazon.com/images/I/51L5uct3mjL._SS60_.jpg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7BE1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A6CE27B" w14:textId="242F10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6E467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01B6F8" w14:textId="47FB8D7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8FDCB40" w14:textId="0088892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7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73" w:author="Microsoft Office User" w:date="2014-11-19T18:12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77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7F085E5" w14:textId="3B6B5E3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3B1EAE6" w14:textId="221288A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75" w:author="Microsoft Office User" w:date="2014-11-19T18:23:00Z"/>
                <w:rPrChange w:id="776" w:author="Microsoft Office User" w:date="2014-11-19T18:30:00Z">
                  <w:rPr>
                    <w:ins w:id="77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78" w:author="Microsoft Office User" w:date="2014-11-19T18:23:00Z">
              <w:r w:rsidRPr="00BC0CAD">
                <w:rPr>
                  <w:rPrChange w:id="7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"http://www.amazon.com/dp/0465006957" \t "_blank" </w:instrText>
              </w:r>
              <w:r w:rsidRPr="00BC0CAD">
                <w:rPr>
                  <w:rPrChange w:id="7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Religion </w:t>
              </w:r>
              <w:r w:rsidRPr="00BC0CAD">
                <w:t>explained [may 16, 2001] boyer, pascal</w:t>
              </w:r>
              <w:r w:rsidRPr="00BC0CAD">
                <w:rPr>
                  <w:rPrChange w:id="7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FDDB49F" w14:textId="7B8D46B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85" w:author="Microsoft Office User" w:date="2014-11-19T18:23:00Z">
              <w:r w:rsidRPr="00BC0CAD">
                <w:rPr>
                  <w:rPrChange w:id="7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0465006957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57924CF" w14:textId="11673F7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031C8D" w14:textId="2F12209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9781401302009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6004DD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"https://catalog.amazon.com/abis/product/DisplayEditProduct?sku=HQ-YVTH-JPHZ&amp;asin=0465006957&amp;productType=ABIS_BOOK&amp;marketplaceID=ATVPDKIKX0DER" \l "images" </w:instrText>
            </w:r>
            <w:r w:rsidRPr="00BC0CAD">
              <w:fldChar w:fldCharType="separate"/>
            </w:r>
          </w:p>
          <w:p w14:paraId="14B687F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F29B2FC" wp14:editId="4DC424D8">
                  <wp:extent cx="762000" cy="762000"/>
                  <wp:effectExtent l="0" t="0" r="0" b="0"/>
                  <wp:docPr id="272" name="Picture 272" descr="https://images-na.ssl-images-amazon.com/images/I/419ZBXFG36L._SS60_.jp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images-na.ssl-images-amazon.com/images/I/419ZBXFG36L._SS60_.jp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B19A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B8DF475" w14:textId="3CA01D4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19A30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285D2D" w14:textId="59918EA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10B6471" w14:textId="09D504D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8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88" w:author="Microsoft Office User" w:date="2014-11-19T18:12:00Z">
              <w:r w:rsidRPr="00920F13">
                <w:rPr>
                  <w:rFonts w:ascii="Arial" w:hAnsi="Arial" w:cs="Arial"/>
                </w:rPr>
                <w:instrText>9.39</w:instrText>
              </w:r>
            </w:ins>
            <w:ins w:id="78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17E6D61" w14:textId="4D18F67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5DF513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90" w:author="Microsoft Office User" w:date="2014-11-19T18:23:00Z"/>
                <w:rPrChange w:id="791" w:author="Microsoft Office User" w:date="2014-11-19T18:30:00Z">
                  <w:rPr>
                    <w:ins w:id="79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93" w:author="Microsoft Office User" w:date="2014-11-19T18:23:00Z">
              <w:r w:rsidRPr="00BC0CAD">
                <w:rPr>
                  <w:rPrChange w:id="7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"http://www.amazon.com/dp/1567932266" \t "_blank" </w:instrText>
              </w:r>
              <w:r w:rsidRPr="00BC0CAD">
                <w:rPr>
                  <w:rPrChange w:id="7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Financial Management of Hospitals and Healthcare Organizations [Aug 01, 2004] Nowicki, Michael</w:t>
              </w:r>
              <w:r w:rsidRPr="00BC0CAD">
                <w:rPr>
                  <w:rPrChange w:id="7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81DF27D" w14:textId="133BB0B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00" w:author="Microsoft Office User" w:date="2014-11-19T18:23:00Z">
              <w:r w:rsidRPr="00BC0CAD">
                <w:rPr>
                  <w:rPrChange w:id="8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1567932266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68FC3DE" w14:textId="40FB797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FFFB463" w14:textId="7385FEE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9780811851305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CFA950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"https://catalog.amazon.com/abis/product/DisplayEditProduct?sku=HN-8SP7-03NQ&amp;asin=1567932266&amp;productType=ABIS_BOOK&amp;marketplaceID=ATVPDKIKX0DER" \l "images" </w:instrText>
            </w:r>
            <w:r w:rsidRPr="00BC0CAD">
              <w:fldChar w:fldCharType="separate"/>
            </w:r>
          </w:p>
          <w:p w14:paraId="1434F8F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509C0DA" wp14:editId="2238439D">
                  <wp:extent cx="762000" cy="762000"/>
                  <wp:effectExtent l="0" t="0" r="0" b="0"/>
                  <wp:docPr id="277" name="Picture 277" descr="https://images-na.ssl-images-amazon.com/images/I/41P4VGHH2YL._SS60_.jp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images-na.ssl-images-amazon.com/images/I/41P4VGHH2YL._SS60_.jp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F6B5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23AADF" w14:textId="658F475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CE44B7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658CD9" w14:textId="329157D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1B38AD8" w14:textId="438B631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0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03" w:author="Microsoft Office User" w:date="2014-11-19T18:12:00Z">
              <w:r w:rsidRPr="00920F13">
                <w:rPr>
                  <w:rFonts w:ascii="Arial" w:hAnsi="Arial" w:cs="Arial"/>
                </w:rPr>
                <w:instrText>10.99</w:instrText>
              </w:r>
            </w:ins>
            <w:ins w:id="80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A411EB8" w14:textId="6FE25DF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3F7B23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05" w:author="Microsoft Office User" w:date="2014-11-19T18:23:00Z"/>
                <w:rPrChange w:id="806" w:author="Microsoft Office User" w:date="2014-11-19T18:30:00Z">
                  <w:rPr>
                    <w:ins w:id="80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08" w:author="Microsoft Office User" w:date="2014-11-19T18:23:00Z">
              <w:r w:rsidRPr="00BC0CAD">
                <w:rPr>
                  <w:rPrChange w:id="8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"http://www.amazon.com/dp/1400280559" \t "_blank" </w:instrText>
              </w:r>
              <w:r w:rsidRPr="00BC0CAD">
                <w:rPr>
                  <w:rPrChange w:id="8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17 Essential Qualities of a Team Player (Internation Edition): Becoming the Kind of Person Every Team Wants [Paperback] [Sep 27, 2008] Maxwell, John C.</w:t>
              </w:r>
              <w:r w:rsidRPr="00BC0CAD">
                <w:rPr>
                  <w:rPrChange w:id="8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E2B33CF" w14:textId="007E238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15" w:author="Microsoft Office User" w:date="2014-11-19T18:23:00Z">
              <w:r w:rsidRPr="00BC0CAD">
                <w:rPr>
                  <w:rPrChange w:id="8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1400280559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0024AE9" w14:textId="0A6EFED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577A505" w14:textId="045A1C7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9780691142166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11E5B6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"https://catalog.amazon.com/abis/product/DisplayEditProduct?sku=HN-6C16-03SS&amp;asin=1400280559&amp;productType=ABIS_BOOK&amp;marketplaceID=ATVPDKIKX0DER" \l "images" </w:instrText>
            </w:r>
            <w:r w:rsidRPr="00BC0CAD">
              <w:fldChar w:fldCharType="separate"/>
            </w:r>
          </w:p>
          <w:p w14:paraId="74A463D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2683509" wp14:editId="52C78B69">
                  <wp:extent cx="762000" cy="762000"/>
                  <wp:effectExtent l="0" t="0" r="0" b="0"/>
                  <wp:docPr id="282" name="Picture 282" descr="https://images-na.ssl-images-amazon.com/images/I/411maoP80rL._SS60_.jp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images-na.ssl-images-amazon.com/images/I/411maoP80rL._SS60_.jp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7138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AA9E86" w14:textId="44B0B0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BD7418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A0D3A8" w14:textId="2D30FFE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A3C3408" w14:textId="33D947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17" w:author="Microsoft Office User" w:date="2014-11-19T18:12:00Z">
              <w:r w:rsidRPr="00920F13">
                <w:rPr>
                  <w:rFonts w:ascii="Arial" w:hAnsi="Arial" w:cs="Arial"/>
                </w:rPr>
                <w:t>5.99</w:t>
              </w:r>
            </w:ins>
          </w:p>
        </w:tc>
      </w:tr>
      <w:tr w:rsidR="00E71548" w:rsidRPr="00BC0CAD" w14:paraId="181648A2" w14:textId="52A50C9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226E46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18" w:author="Microsoft Office User" w:date="2014-11-19T18:23:00Z"/>
                <w:rPrChange w:id="819" w:author="Microsoft Office User" w:date="2014-11-19T18:30:00Z">
                  <w:rPr>
                    <w:ins w:id="82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21" w:author="Microsoft Office User" w:date="2014-11-19T18:23:00Z">
              <w:r w:rsidRPr="00BC0CAD">
                <w:rPr>
                  <w:rPrChange w:id="8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"http://www.amazon.com/dp/0321365208" \t "_blank" </w:instrText>
              </w:r>
              <w:r w:rsidRPr="00BC0CAD">
                <w:rPr>
                  <w:rPrChange w:id="8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Essentials of American and Texas Government: Continuity and Change, 2006 Edition [Aug 08, 2005] O'Connor, Karen and Sabato, Larry J.</w:t>
              </w:r>
              <w:r w:rsidRPr="00BC0CAD">
                <w:rPr>
                  <w:rPrChange w:id="8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1C69B7B" w14:textId="29158A9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28" w:author="Microsoft Office User" w:date="2014-11-19T18:23:00Z">
              <w:r w:rsidRPr="00BC0CAD">
                <w:rPr>
                  <w:rPrChange w:id="8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0321365208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7090260" w14:textId="5F33D55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6AC3B7E" w14:textId="43008C0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9783832791988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2BDEA4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"https://catalog.amazon.com/abis/product/DisplayEditProduct?sku=HJ-J4MG-GGR3&amp;asin=0321365208&amp;productType=ABIS_BOOK&amp;marketplaceID=ATVPDKIKX0DER" \l "images" </w:instrText>
            </w:r>
            <w:r w:rsidRPr="00BC0CAD">
              <w:fldChar w:fldCharType="separate"/>
            </w:r>
          </w:p>
          <w:p w14:paraId="0AD2B73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4AEEE25" wp14:editId="25F2E8FF">
                  <wp:extent cx="762000" cy="762000"/>
                  <wp:effectExtent l="0" t="0" r="0" b="0"/>
                  <wp:docPr id="287" name="Picture 287" descr="https://images-na.ssl-images-amazon.com/images/I/51QYDM2MKYL._SS60_.jpg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images-na.ssl-images-amazon.com/images/I/51QYDM2MKYL._SS60_.jpg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A61C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AF52B5E" w14:textId="4977593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7E071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8E4443E" w14:textId="1BF9996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0E1F0F4" w14:textId="01E492E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3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31" w:author="Microsoft Office User" w:date="2014-11-19T18:12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83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CF80119" w14:textId="16E5752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A722D7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33" w:author="Microsoft Office User" w:date="2014-11-19T18:23:00Z"/>
                <w:rPrChange w:id="834" w:author="Microsoft Office User" w:date="2014-11-19T18:30:00Z">
                  <w:rPr>
                    <w:ins w:id="83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36" w:author="Microsoft Office User" w:date="2014-11-19T18:23:00Z">
              <w:r w:rsidRPr="00BC0CAD">
                <w:rPr>
                  <w:rPrChange w:id="8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"http://www.amazon.com/dp/0811851303" \t "_blank" </w:instrText>
              </w:r>
              <w:r w:rsidRPr="00BC0CAD">
                <w:rPr>
                  <w:rPrChange w:id="8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World's Greatest: Poems [Hardcover] [Jan 03, 2008] Lewis, J. Patrick and Graves, Keith</w:t>
              </w:r>
              <w:r w:rsidRPr="00BC0CAD">
                <w:rPr>
                  <w:rPrChange w:id="8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5E2D1F7" w14:textId="4946E35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43" w:author="Microsoft Office User" w:date="2014-11-19T18:23:00Z">
              <w:r w:rsidRPr="00BC0CAD">
                <w:rPr>
                  <w:rPrChange w:id="8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0811851303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33AC473" w14:textId="628D981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1C1428A" w14:textId="7FACCC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9780785250531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F3F6F9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"https://catalog.amazon.com/abis/product/DisplayEditProduct?sku=GU-N8U0-N7N8&amp;asin=0811851303&amp;productType=ABIS_BOOK&amp;marketplaceID=ATVPDKIKX0DER" \l "images" </w:instrText>
            </w:r>
            <w:r w:rsidRPr="00BC0CAD">
              <w:fldChar w:fldCharType="separate"/>
            </w:r>
          </w:p>
          <w:p w14:paraId="0FA99A7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42031B3" wp14:editId="121F9D63">
                  <wp:extent cx="762000" cy="762000"/>
                  <wp:effectExtent l="0" t="0" r="0" b="0"/>
                  <wp:docPr id="292" name="Picture 292" descr="https://images-na.ssl-images-amazon.com/images/I/51YgfoC811L._SS60_.jpg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images-na.ssl-images-amazon.com/images/I/51YgfoC811L._SS60_.jpg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7F5E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1306DD" w14:textId="02A6171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3D1D2B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F726F7" w14:textId="6AE1CF1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BCCB2C2" w14:textId="281ACB5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4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46" w:author="Microsoft Office User" w:date="2014-11-19T18:12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84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9F73FAE" w14:textId="76F2A8E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F8B7BA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48" w:author="Microsoft Office User" w:date="2014-11-19T18:23:00Z"/>
                <w:rPrChange w:id="849" w:author="Microsoft Office User" w:date="2014-11-19T18:30:00Z">
                  <w:rPr>
                    <w:ins w:id="85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51" w:author="Microsoft Office User" w:date="2014-11-19T18:23:00Z">
              <w:r w:rsidRPr="00BC0CAD">
                <w:rPr>
                  <w:rPrChange w:id="8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"http://www.amazon.com/dp/0735709513" \t "_blank" </w:instrText>
              </w:r>
              <w:r w:rsidRPr="00BC0CAD">
                <w:rPr>
                  <w:rPrChange w:id="8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Windows 2000 Routing and Remote Access Service [May 21, 2000] Charles, Kackie</w:t>
              </w:r>
              <w:r w:rsidRPr="00BC0CAD">
                <w:rPr>
                  <w:rPrChange w:id="8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0DF2958" w14:textId="6514B99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58" w:author="Microsoft Office User" w:date="2014-11-19T18:23:00Z">
              <w:r w:rsidRPr="00BC0CAD">
                <w:rPr>
                  <w:rPrChange w:id="8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0735709513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E81C3B3" w14:textId="6D10B0D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D4E3A36" w14:textId="208F24C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9780670033805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4BB49A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"https://catalog.amazon.com/abis/product/DisplayEditProduct?sku=GU-A4YR-N7BM&amp;asin=0735709513&amp;productType=ABIS_BOOK&amp;marketplaceID=ATVPDKIKX0DER" \l "images" </w:instrText>
            </w:r>
            <w:r w:rsidRPr="00BC0CAD">
              <w:fldChar w:fldCharType="separate"/>
            </w:r>
          </w:p>
          <w:p w14:paraId="0006479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6382538" wp14:editId="72F8A8A7">
                  <wp:extent cx="762000" cy="762000"/>
                  <wp:effectExtent l="0" t="0" r="0" b="0"/>
                  <wp:docPr id="297" name="Picture 297" descr="https://images-na.ssl-images-amazon.com/images/I/51ocOdKjBaL._SS60_.jp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images-na.ssl-images-amazon.com/images/I/51ocOdKjBaL._SS60_.jp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457B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A5C9B00" w14:textId="38D119E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12704C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F59692" w14:textId="538D5C9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6465319" w14:textId="729E963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6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61" w:author="Microsoft Office User" w:date="2014-11-19T18:12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86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07AD7FB" w14:textId="62EED44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71FFD7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63" w:author="Microsoft Office User" w:date="2014-11-19T18:23:00Z"/>
                <w:rPrChange w:id="864" w:author="Microsoft Office User" w:date="2014-11-19T18:30:00Z">
                  <w:rPr>
                    <w:ins w:id="86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66" w:author="Microsoft Office User" w:date="2014-11-19T18:23:00Z">
              <w:r w:rsidRPr="00BC0CAD">
                <w:rPr>
                  <w:rPrChange w:id="8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"http://www.amazon.com/dp/1432966243" \t "_blank" </w:instrText>
              </w:r>
              <w:r w:rsidRPr="00BC0CAD">
                <w:rPr>
                  <w:rPrChange w:id="8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Shadows and Reflections (Light All Around Us) [Library Binding] [Aug 01, 2012] Nunn, Daniel</w:t>
              </w:r>
              <w:r w:rsidRPr="00BC0CAD">
                <w:rPr>
                  <w:rPrChange w:id="8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C86BE13" w14:textId="514AA50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73" w:author="Microsoft Office User" w:date="2014-11-19T18:23:00Z">
              <w:r w:rsidRPr="00BC0CAD">
                <w:rPr>
                  <w:rPrChange w:id="8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1432966243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90CF7ED" w14:textId="345D76C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BF3353E" w14:textId="433D7DB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9780205420421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F3613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"https://catalog.amazon.com/abis/product/DisplayEditProduct?sku=GG-SHA5-GRWD&amp;asin=1432966243&amp;productType=ABIS_BOOK&amp;marketplaceID=ATVPDKIKX0DER" \l "images" </w:instrText>
            </w:r>
            <w:r w:rsidRPr="00BC0CAD">
              <w:fldChar w:fldCharType="separate"/>
            </w:r>
          </w:p>
          <w:p w14:paraId="0CE68FF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893A675" wp14:editId="73659092">
                  <wp:extent cx="762000" cy="762000"/>
                  <wp:effectExtent l="0" t="0" r="0" b="0"/>
                  <wp:docPr id="302" name="Picture 302" descr="https://images-na.ssl-images-amazon.com/images/I/51tzYyaRjuL._SS60_.jpg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images-na.ssl-images-amazon.com/images/I/51tzYyaRjuL._SS60_.jpg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DEE0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CD73C6" w14:textId="48DBD4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6DD5B2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B43B89" w14:textId="00EEDE9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F536F3A" w14:textId="109E29B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7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76" w:author="Microsoft Office User" w:date="2014-11-19T18:12:00Z">
              <w:r w:rsidRPr="00920F13">
                <w:rPr>
                  <w:rFonts w:ascii="Arial" w:hAnsi="Arial" w:cs="Arial"/>
                </w:rPr>
                <w:instrText>8.89</w:instrText>
              </w:r>
            </w:ins>
            <w:ins w:id="87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C5FE3E8" w14:textId="3EDEFB6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A8DFB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78" w:author="Microsoft Office User" w:date="2014-11-19T18:23:00Z"/>
                <w:rPrChange w:id="879" w:author="Microsoft Office User" w:date="2014-11-19T18:30:00Z">
                  <w:rPr>
                    <w:ins w:id="88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81" w:author="Microsoft Office User" w:date="2014-11-19T18:23:00Z">
              <w:r w:rsidRPr="00BC0CAD">
                <w:rPr>
                  <w:rPrChange w:id="8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"http://www.amazon.com/dp/0664501427" \t "_blank" </w:instrText>
              </w:r>
              <w:r w:rsidRPr="00BC0CAD">
                <w:rPr>
                  <w:rPrChange w:id="8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Christian Life: A Geography of God (Foundations of Christian Faith Series) [Jan 01, 2001] L. Lindvall, Michael</w:t>
              </w:r>
              <w:r w:rsidRPr="00BC0CAD">
                <w:rPr>
                  <w:rPrChange w:id="8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8682B08" w14:textId="649C67B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88" w:author="Microsoft Office User" w:date="2014-11-19T18:23:00Z">
              <w:r w:rsidRPr="00BC0CAD">
                <w:rPr>
                  <w:rPrChange w:id="8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0664501427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EE8E4F" w14:textId="00A1C91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8765CCF" w14:textId="7190112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9780061438844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42DC29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"https://catalog.amazon.com/abis/product/DisplayEditProduct?sku=GC-HLG3-X6EF&amp;asin=0664501427&amp;productType=ABIS_BOOK&amp;marketplaceID=ATVPDKIKX0DER" \l "images" </w:instrText>
            </w:r>
            <w:r w:rsidRPr="00BC0CAD">
              <w:fldChar w:fldCharType="separate"/>
            </w:r>
          </w:p>
          <w:p w14:paraId="0A8E910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7566B62" wp14:editId="19625423">
                  <wp:extent cx="762000" cy="762000"/>
                  <wp:effectExtent l="0" t="0" r="0" b="0"/>
                  <wp:docPr id="307" name="Picture 307" descr="https://images-na.ssl-images-amazon.com/images/I/4194WCNQF7L._SS60_.jpg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images-na.ssl-images-amazon.com/images/I/4194WCNQF7L._SS60_.jpg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F0E5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CF2AED7" w14:textId="34811AB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A23564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EFD70A" w14:textId="54FFF33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B609271" w14:textId="035CC4A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9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91" w:author="Microsoft Office User" w:date="2014-11-19T18:12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89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A087630" w14:textId="12DEA69C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F42F22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93" w:author="Microsoft Office User" w:date="2014-11-19T18:23:00Z"/>
                <w:rPrChange w:id="894" w:author="Microsoft Office User" w:date="2014-11-19T18:30:00Z">
                  <w:rPr>
                    <w:ins w:id="89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96" w:author="Microsoft Office User" w:date="2014-11-19T18:23:00Z">
              <w:r w:rsidRPr="00BC0CAD">
                <w:rPr>
                  <w:rPrChange w:id="8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"http://www.amazon.com/dp/0830837922" \t "_blank" </w:instrText>
              </w:r>
              <w:r w:rsidRPr="00BC0CAD">
                <w:rPr>
                  <w:rPrChange w:id="8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9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Consequential Leadership: 15 Leaders Fighting for Our Cities, Our Poor, Our Youth and Our Culture [Paperback] [May 15, 2012] Pier, Mac; Palau, Kevin and Buford, Bob</w:t>
              </w:r>
              <w:r w:rsidRPr="00BC0CAD">
                <w:rPr>
                  <w:rPrChange w:id="9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7BA9C6B" w14:textId="2651926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03" w:author="Microsoft Office User" w:date="2014-11-19T18:23:00Z">
              <w:r w:rsidRPr="00BC0CAD">
                <w:rPr>
                  <w:rPrChange w:id="9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0830837922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4E62F2" w14:textId="59AD592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2EACA3E" w14:textId="60D64CD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9780307272591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6B88C9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"https://catalog.amazon.com/abis/product/DisplayEditProduct?sku=G9-8W0I-DLIO&amp;asin=0830837922&amp;productType=ABIS_BOOK&amp;marketplaceID=ATVPDKIKX0DER" \l "images" </w:instrText>
            </w:r>
            <w:r w:rsidRPr="00BC0CAD">
              <w:fldChar w:fldCharType="separate"/>
            </w:r>
          </w:p>
          <w:p w14:paraId="40F6FDA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C457752" wp14:editId="0FFF855F">
                  <wp:extent cx="762000" cy="762000"/>
                  <wp:effectExtent l="0" t="0" r="0" b="0"/>
                  <wp:docPr id="312" name="Picture 312" descr="https://images-na.ssl-images-amazon.com/images/I/51cAyqtH4aL._SS60_.jp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images-na.ssl-images-amazon.com/images/I/51cAyqtH4aL._SS60_.jp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D1C3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054A6B" w14:textId="57EBAE4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0046B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D90E35" w14:textId="38B2E4C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2AA72F0" w14:textId="441954D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0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06" w:author="Microsoft Office User" w:date="2014-11-19T18:13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90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9512309" w14:textId="6008008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269212D" w14:textId="1A2111F9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08" w:author="Microsoft Office User" w:date="2014-11-19T18:23:00Z"/>
                <w:rPrChange w:id="909" w:author="Microsoft Office User" w:date="2014-11-19T18:30:00Z">
                  <w:rPr>
                    <w:ins w:id="91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11" w:author="Microsoft Office User" w:date="2014-11-19T18:23:00Z">
              <w:r w:rsidRPr="00BC0CAD">
                <w:rPr>
                  <w:rPrChange w:id="9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"http://www.amazon.com/dp/1595543236" \t "_blank" </w:instrText>
              </w:r>
              <w:r w:rsidRPr="00BC0CAD">
                <w:rPr>
                  <w:rPrChange w:id="9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Head game [paperback] [sep 11, 2007] tim downs</w:t>
              </w:r>
              <w:r w:rsidRPr="00BC0CAD">
                <w:rPr>
                  <w:rPrChange w:id="9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7F138A8" w14:textId="362A8CF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17" w:author="Microsoft Office User" w:date="2014-11-19T18:23:00Z">
              <w:r w:rsidRPr="00BC0CAD">
                <w:rPr>
                  <w:rPrChange w:id="9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1595543236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240BD54" w14:textId="6A42953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9F27F5" w14:textId="1236900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9780495119975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1E419D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"https://catalog.amazon.com/abis/product/DisplayEditProduct?sku=G9-8MID-DK1P&amp;asin=1595543236&amp;productType=ABIS_BOOK&amp;marketplaceID=ATVPDKIKX0DER" \l "images" </w:instrText>
            </w:r>
            <w:r w:rsidRPr="00BC0CAD">
              <w:fldChar w:fldCharType="separate"/>
            </w:r>
          </w:p>
          <w:p w14:paraId="46BFB88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B8E1313" wp14:editId="447EAE0C">
                  <wp:extent cx="762000" cy="762000"/>
                  <wp:effectExtent l="0" t="0" r="0" b="0"/>
                  <wp:docPr id="317" name="Picture 317" descr="https://images-na.ssl-images-amazon.com/images/I/41qG4qQ1bhL._SS60_.jpg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images-na.ssl-images-amazon.com/images/I/41qG4qQ1bhL._SS60_.jpg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5E23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380018" w14:textId="078AEAE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4B63D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999D465" w14:textId="1FA4D35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E085239" w14:textId="1402C70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1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20" w:author="Microsoft Office User" w:date="2014-11-19T18:13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92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65DDDAC" w14:textId="10471AC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96DF25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22" w:author="Microsoft Office User" w:date="2014-11-19T18:23:00Z"/>
                <w:rPrChange w:id="923" w:author="Microsoft Office User" w:date="2014-11-19T18:30:00Z">
                  <w:rPr>
                    <w:ins w:id="92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25" w:author="Microsoft Office User" w:date="2014-11-19T18:23:00Z">
              <w:r w:rsidRPr="00BC0CAD">
                <w:rPr>
                  <w:rPrChange w:id="9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"http://www.amazon.com/dp/0954981332" \t "_blank" </w:instrText>
              </w:r>
              <w:r w:rsidRPr="00BC0CAD">
                <w:rPr>
                  <w:rPrChange w:id="9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9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Worcestershire: The Haunted County [Paperback] [Oct 31, 2007] Bradford, Anne and Payne, Zora</w:t>
              </w:r>
              <w:r w:rsidRPr="00BC0CAD">
                <w:rPr>
                  <w:rPrChange w:id="9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1F0E41F" w14:textId="29F69F9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32" w:author="Microsoft Office User" w:date="2014-11-19T18:23:00Z">
              <w:r w:rsidRPr="00BC0CAD">
                <w:rPr>
                  <w:rPrChange w:id="9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0954981332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CE28EE8" w14:textId="17637F6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6EAAF2E" w14:textId="18AC165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9780983156512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D6A875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"https://catalog.amazon.com/abis/product/DisplayEditProduct?sku=FV-CHSN-73WP&amp;asin=0954981332&amp;productType=ABIS_BOOK&amp;marketplaceID=ATVPDKIKX0DER" \l "images" </w:instrText>
            </w:r>
            <w:r w:rsidRPr="00BC0CAD">
              <w:fldChar w:fldCharType="separate"/>
            </w:r>
          </w:p>
          <w:p w14:paraId="4AD7A2D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C95C716" wp14:editId="09035CC1">
                  <wp:extent cx="762000" cy="762000"/>
                  <wp:effectExtent l="0" t="0" r="0" b="0"/>
                  <wp:docPr id="322" name="Picture 322" descr="https://images-na.ssl-images-amazon.com/images/I/31QZjhkMSsL._SS60_.jpg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images-na.ssl-images-amazon.com/images/I/31QZjhkMSsL._SS60_.jpg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025A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281353" w14:textId="7761C6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0AF004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5215A82" w14:textId="1441859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2DAA4AD" w14:textId="2D760EC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3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35" w:author="Microsoft Office User" w:date="2014-11-19T18:13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93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AE616A3" w14:textId="68EC41A9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5552F3B" w14:textId="09A98073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37" w:author="Microsoft Office User" w:date="2014-11-19T18:23:00Z"/>
                <w:rPrChange w:id="938" w:author="Microsoft Office User" w:date="2014-11-19T18:30:00Z">
                  <w:rPr>
                    <w:ins w:id="93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40" w:author="Microsoft Office User" w:date="2014-11-19T18:23:00Z">
              <w:r w:rsidRPr="00BC0CAD">
                <w:rPr>
                  <w:rPrChange w:id="9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"http://www.amazon.com/dp/0758200072" \t "_blank" </w:instrText>
              </w:r>
              <w:r w:rsidRPr="00BC0CAD">
                <w:rPr>
                  <w:rPrChange w:id="94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Never again once more [paperback] [may 01, 2003] morrison, mary b.</w:t>
              </w:r>
              <w:r w:rsidRPr="00BC0CAD">
                <w:rPr>
                  <w:rPrChange w:id="9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5B6C75B" w14:textId="6001E04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46" w:author="Microsoft Office User" w:date="2014-11-19T18:23:00Z">
              <w:r w:rsidRPr="00BC0CAD">
                <w:rPr>
                  <w:rPrChange w:id="9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0758200072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6D4A44" w14:textId="5F1B682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DFECDAE" w14:textId="3A9118B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9780073376738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A9941A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"https://catalog.amazon.com/abis/product/DisplayEditProduct?sku=FO-KGL2-3WUE&amp;asin=0758200072&amp;productType=ABIS_BOOK&amp;marketplaceID=ATVPDKIKX0DER" \l "images" </w:instrText>
            </w:r>
            <w:r w:rsidRPr="00BC0CAD">
              <w:fldChar w:fldCharType="separate"/>
            </w:r>
          </w:p>
          <w:p w14:paraId="747861A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23075AE" wp14:editId="181F424B">
                  <wp:extent cx="762000" cy="762000"/>
                  <wp:effectExtent l="0" t="0" r="0" b="0"/>
                  <wp:docPr id="327" name="Picture 327" descr="https://images-na.ssl-images-amazon.com/images/I/51CYVV26VCL._SS60_.jp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images-na.ssl-images-amazon.com/images/I/51CYVV26VCL._SS60_.jp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6660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738B12F" w14:textId="7D016EE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45944E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A104C9" w14:textId="44AB228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A9FCECE" w14:textId="0B99F6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4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49" w:author="Microsoft Office User" w:date="2014-11-19T18:13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95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906EFD5" w14:textId="6FCD899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0692CF" w14:textId="226A3DB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51" w:author="Microsoft Office User" w:date="2014-11-19T18:23:00Z"/>
                <w:rPrChange w:id="952" w:author="Microsoft Office User" w:date="2014-11-19T18:30:00Z">
                  <w:rPr>
                    <w:ins w:id="95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54" w:author="Microsoft Office User" w:date="2014-11-19T18:23:00Z">
              <w:r w:rsidRPr="00BC0CAD">
                <w:rPr>
                  <w:rPrChange w:id="9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"http://www.amazon.com/dp/1884839428" \t "_blank" </w:instrText>
              </w:r>
              <w:r w:rsidRPr="00BC0CAD">
                <w:rPr>
                  <w:rPrChange w:id="9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5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Little rabbit (a traditional nursery rhyme) [staple bound] [jan 01, 2007] bruce martin</w:t>
              </w:r>
              <w:r w:rsidRPr="00BC0CAD">
                <w:rPr>
                  <w:rPrChange w:id="9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91C4ECC" w14:textId="6E3AE8D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60" w:author="Microsoft Office User" w:date="2014-11-19T18:23:00Z">
              <w:r w:rsidRPr="00BC0CAD">
                <w:rPr>
                  <w:rPrChange w:id="9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1884839428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2DCE12" w14:textId="3976D8C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7201393" w14:textId="5AC6F83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9781429692359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C591EE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"https://catalog.amazon.com/abis/product/DisplayEditProduct?sku=FO-K51V-3X49&amp;asin=1884839428&amp;productType=BOOKS_1973_AND_LATER&amp;marketplaceID=ATVPDKIKX0DER" \l "images" </w:instrText>
            </w:r>
            <w:r w:rsidRPr="00BC0CAD">
              <w:fldChar w:fldCharType="separate"/>
            </w:r>
          </w:p>
          <w:p w14:paraId="4204824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122060E" wp14:editId="214F354F">
                  <wp:extent cx="762000" cy="508000"/>
                  <wp:effectExtent l="0" t="0" r="0" b="0"/>
                  <wp:docPr id="332" name="Picture 332" descr="https://images-na.ssl-images-amazon.com/images/G/01/x-site/icons/no-img-sm._V192198896_.gif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images-na.ssl-images-amazon.com/images/G/01/x-site/icons/no-img-sm._V192198896_.gif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6B44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D6B6D68" w14:textId="3B07B82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4BCE3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53FB23" w14:textId="1FB4346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B23DD50" w14:textId="38414D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6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63" w:author="Microsoft Office User" w:date="2014-11-19T18:13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96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A2CF8C4" w14:textId="69EE2B4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50256B1" w14:textId="0448064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65" w:author="Microsoft Office User" w:date="2014-11-19T18:23:00Z"/>
                <w:rPrChange w:id="966" w:author="Microsoft Office User" w:date="2014-11-19T18:30:00Z">
                  <w:rPr>
                    <w:ins w:id="96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68" w:author="Microsoft Office User" w:date="2014-11-19T18:23:00Z">
              <w:r w:rsidRPr="00BC0CAD">
                <w:rPr>
                  <w:rPrChange w:id="9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"http://www.amazon.com/dp/1617776238" \t "_blank" </w:instrText>
              </w:r>
              <w:r w:rsidRPr="00BC0CAD">
                <w:rPr>
                  <w:rPrChange w:id="9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lamb [oct 04, 2011] kevin atchley</w:t>
              </w:r>
              <w:r w:rsidRPr="00BC0CAD">
                <w:rPr>
                  <w:rPrChange w:id="9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7A5FB9C" w14:textId="25C4AA2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74" w:author="Microsoft Office User" w:date="2014-11-19T18:23:00Z">
              <w:r w:rsidRPr="00BC0CAD">
                <w:rPr>
                  <w:rPrChange w:id="9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1617776238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034BBD6" w14:textId="1F6686B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81B7BA8" w14:textId="5E474B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9780465014613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FAB9B4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"https://catalog.amazon.com/abis/product/DisplayEditProduct?sku=F9-F4I2-XH6H&amp;asin=1617776238&amp;productType=ABIS_BOOK&amp;marketplaceID=ATVPDKIKX0DER" \l "images" </w:instrText>
            </w:r>
            <w:r w:rsidRPr="00BC0CAD">
              <w:fldChar w:fldCharType="separate"/>
            </w:r>
          </w:p>
          <w:p w14:paraId="25711D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62D31CF" wp14:editId="6EDCACC9">
                  <wp:extent cx="762000" cy="762000"/>
                  <wp:effectExtent l="0" t="0" r="0" b="0"/>
                  <wp:docPr id="337" name="Picture 337" descr="https://images-na.ssl-images-amazon.com/images/I/31C9f4ptgHL._SS60_.jpg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images-na.ssl-images-amazon.com/images/I/31C9f4ptgHL._SS60_.jpg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F093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C40AE8" w14:textId="322FB6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534CD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6A87F4" w14:textId="7A3278D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0FF9EEE" w14:textId="7CD632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76" w:author="Microsoft Office User" w:date="2014-11-19T18:13:00Z">
              <w:r w:rsidRPr="00920F13">
                <w:rPr>
                  <w:rFonts w:ascii="Arial" w:hAnsi="Arial" w:cs="Arial"/>
                </w:rPr>
                <w:t>8.99</w:t>
              </w:r>
            </w:ins>
          </w:p>
        </w:tc>
      </w:tr>
      <w:tr w:rsidR="00E71548" w:rsidRPr="00BC0CAD" w14:paraId="6CD493ED" w14:textId="198103A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4BF8810" w14:textId="1A68E88A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77" w:author="Microsoft Office User" w:date="2014-11-19T18:23:00Z"/>
                <w:rPrChange w:id="978" w:author="Microsoft Office User" w:date="2014-11-19T18:30:00Z">
                  <w:rPr>
                    <w:ins w:id="97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80" w:author="Microsoft Office User" w:date="2014-11-19T18:23:00Z">
              <w:r w:rsidRPr="00BC0CAD">
                <w:rPr>
                  <w:rPrChange w:id="9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"http://www.amazon.com/dp/1590520378" \t "_blank" </w:instrText>
              </w:r>
              <w:r w:rsidRPr="00BC0CAD">
                <w:rPr>
                  <w:rPrChange w:id="9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9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Power of Crying Out: When Prayer Becomes Mighty (</w:t>
              </w:r>
              <w:r w:rsidRPr="00BC0CAD">
                <w:t xml:space="preserve">lifechange </w:t>
              </w:r>
              <w:r w:rsidRPr="00BC0CAD">
                <w:rPr>
                  <w:rPrChange w:id="9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Books) [Hardcover] [Aug 01, 2002] Gothard, Bill</w:t>
              </w:r>
              <w:r w:rsidRPr="00BC0CAD">
                <w:rPr>
                  <w:rPrChange w:id="9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73EE701" w14:textId="42D379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88" w:author="Microsoft Office User" w:date="2014-11-19T18:23:00Z">
              <w:r w:rsidRPr="00BC0CAD">
                <w:rPr>
                  <w:rPrChange w:id="9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1590520378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3A6A277" w14:textId="3B4AADB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E6F4231" w14:textId="3216E6F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9780393067637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8F33F9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"https://catalog.amazon.com/abis/product/DisplayEditProduct?sku=F2-I4PG-U8T3&amp;asin=1590520378&amp;productType=ABIS_BOOK&amp;marketplaceID=ATVPDKIKX0DER" \l "images" </w:instrText>
            </w:r>
            <w:r w:rsidRPr="00BC0CAD">
              <w:fldChar w:fldCharType="separate"/>
            </w:r>
          </w:p>
          <w:p w14:paraId="46DAC2E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28E020D" wp14:editId="7CF1A6C7">
                  <wp:extent cx="762000" cy="762000"/>
                  <wp:effectExtent l="0" t="0" r="0" b="0"/>
                  <wp:docPr id="342" name="Picture 342" descr="https://images-na.ssl-images-amazon.com/images/I/517Rg34TsXL._SS60_.jpg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s://images-na.ssl-images-amazon.com/images/I/517Rg34TsXL._SS60_.jpg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3928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2624B8" w14:textId="6B812D1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BBC42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0CD927" w14:textId="7FB7A18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574F203" w14:textId="51EE67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9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91" w:author="Microsoft Office User" w:date="2014-11-19T18:14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99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E2696BB" w14:textId="72750B3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5EE92BF" w14:textId="34B7BBAB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93" w:author="Microsoft Office User" w:date="2014-11-19T18:23:00Z"/>
                <w:rPrChange w:id="994" w:author="Microsoft Office User" w:date="2014-11-19T18:30:00Z">
                  <w:rPr>
                    <w:ins w:id="99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96" w:author="Microsoft Office User" w:date="2014-11-19T18:23:00Z">
              <w:r w:rsidRPr="00BC0CAD">
                <w:rPr>
                  <w:rPrChange w:id="9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"http://www.amazon.com/dp/B003W5HH9C" \t "_blank" </w:instrText>
              </w:r>
              <w:r w:rsidRPr="00BC0CAD">
                <w:rPr>
                  <w:rPrChange w:id="9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A. Bonholzer w. Lyon-vaiden the leonidas polk memorial carillon (1967) [vinyl]</w:t>
              </w:r>
              <w:r w:rsidRPr="00BC0CAD">
                <w:rPr>
                  <w:rPrChange w:id="10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814EC0C" w14:textId="3C72770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02" w:author="Microsoft Office User" w:date="2014-11-19T18:23:00Z">
              <w:r w:rsidRPr="00BC0CAD">
                <w:t>B003w5hh9c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06299F7" w14:textId="3AF7F94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B2329D8" w14:textId="1AB36C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9781429676960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6A1B5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"https://catalog.amazon.com/abis/product/DisplayEditProduct?sku=EV-QQFI-R0V0&amp;asin=B003W5HH9C&amp;productType=MUSIC_CLASSICAL_VINYL&amp;marketplaceID=ATVPDKIKX0DER" \l "images" </w:instrText>
            </w:r>
            <w:r w:rsidRPr="00BC0CAD">
              <w:fldChar w:fldCharType="separate"/>
            </w:r>
          </w:p>
          <w:p w14:paraId="54C4B83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754146C" wp14:editId="0FA024EA">
                  <wp:extent cx="762000" cy="762000"/>
                  <wp:effectExtent l="0" t="0" r="0" b="0"/>
                  <wp:docPr id="347" name="Picture 347" descr="https://images-na.ssl-images-amazon.com/images/I/41dhMEqWrhL._SS60_.jp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images-na.ssl-images-amazon.com/images/I/41dhMEqWrhL._SS60_.jp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B2F0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4BBCC6E" w14:textId="55ABEEC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EBF96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524F9B1" w14:textId="385FFFF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F3D4588" w14:textId="01F37D9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03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04" w:author="Microsoft Office User" w:date="2014-11-19T18:14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005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04AB6AE" w14:textId="3CA13D8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8E69D5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06" w:author="Microsoft Office User" w:date="2014-11-19T18:23:00Z"/>
                <w:rPrChange w:id="1007" w:author="Microsoft Office User" w:date="2014-11-19T18:30:00Z">
                  <w:rPr>
                    <w:ins w:id="100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09" w:author="Microsoft Office User" w:date="2014-11-19T18:23:00Z">
              <w:r w:rsidRPr="00BC0CAD">
                <w:rPr>
                  <w:rPrChange w:id="10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"http://www.amazon.com/dp/0547125518" \t "_blank" </w:instrText>
              </w:r>
              <w:r w:rsidRPr="00BC0CAD">
                <w:rPr>
                  <w:rPrChange w:id="10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Horse and the Plains Indians: A Powerful Partnership [Hardcover] [Jul 28, 2012] Patent, Dorothy Hinshaw and Muñoz, William</w:t>
              </w:r>
              <w:r w:rsidRPr="00BC0CAD">
                <w:rPr>
                  <w:rPrChange w:id="10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5840BF4" w14:textId="622FD29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16" w:author="Microsoft Office User" w:date="2014-11-19T18:23:00Z">
              <w:r w:rsidRPr="00BC0CAD">
                <w:rPr>
                  <w:rPrChange w:id="10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0547125518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538DC83" w14:textId="5623464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92F6E77" w14:textId="11B9853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9780802788801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0D83A9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"https://catalog.amazon.com/abis/product/DisplayEditProduct?sku=ES-6B10-7EZ7&amp;asin=0547125518&amp;productType=ABIS_BOOK&amp;marketplaceID=ATVPDKIKX0DER" \l "images" </w:instrText>
            </w:r>
            <w:r w:rsidRPr="00BC0CAD">
              <w:fldChar w:fldCharType="separate"/>
            </w:r>
          </w:p>
          <w:p w14:paraId="124BAA1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8A28048" wp14:editId="1D201802">
                  <wp:extent cx="762000" cy="762000"/>
                  <wp:effectExtent l="0" t="0" r="0" b="0"/>
                  <wp:docPr id="352" name="Picture 352" descr="https://images-na.ssl-images-amazon.com/images/I/51I3QSwe0qL._SS60_.jpg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images-na.ssl-images-amazon.com/images/I/51I3QSwe0qL._SS60_.jpg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9E16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B7E90D2" w14:textId="3FF401E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3F7B2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07F0C18" w14:textId="58CCC21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0C377E9" w14:textId="268BE93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1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19" w:author="Microsoft Office User" w:date="2014-11-19T18:14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02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CA616AC" w14:textId="35DBDAC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FB015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21" w:author="Microsoft Office User" w:date="2014-11-19T18:23:00Z"/>
                <w:rPrChange w:id="1022" w:author="Microsoft Office User" w:date="2014-11-19T18:30:00Z">
                  <w:rPr>
                    <w:ins w:id="102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24" w:author="Microsoft Office User" w:date="2014-11-19T18:23:00Z">
              <w:r w:rsidRPr="00BC0CAD">
                <w:rPr>
                  <w:rPrChange w:id="10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"http://www.amazon.com/dp/3862783227" \t "_blank" </w:instrText>
              </w:r>
              <w:r w:rsidRPr="00BC0CAD">
                <w:rPr>
                  <w:rPrChange w:id="10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Nah am Herzen [Hardcover] [Jun 01, 2012] Tess Gerritsen</w:t>
              </w:r>
              <w:r w:rsidRPr="00BC0CAD">
                <w:rPr>
                  <w:rPrChange w:id="10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FA740EB" w14:textId="01410C8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31" w:author="Microsoft Office User" w:date="2014-11-19T18:23:00Z">
              <w:r w:rsidRPr="00BC0CAD">
                <w:rPr>
                  <w:rPrChange w:id="10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3862783227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BDE8AF2" w14:textId="224AF23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64B0885" w14:textId="41704A4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9780061348136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E55F1C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"https://catalog.amazon.com/abis/product/DisplayEditProduct?sku=EO-7IEO-NT5B&amp;asin=3862783227&amp;productType=ABIS_BOOK&amp;marketplaceID=ATVPDKIKX0DER" \l "images" </w:instrText>
            </w:r>
            <w:r w:rsidRPr="00BC0CAD">
              <w:fldChar w:fldCharType="separate"/>
            </w:r>
          </w:p>
          <w:p w14:paraId="2228ACD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0194446" wp14:editId="445D275E">
                  <wp:extent cx="762000" cy="762000"/>
                  <wp:effectExtent l="0" t="0" r="0" b="0"/>
                  <wp:docPr id="357" name="Picture 357" descr="https://images-na.ssl-images-amazon.com/images/I/51tOMptDypL._SS60_.jpg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s://images-na.ssl-images-amazon.com/images/I/51tOMptDypL._SS60_.jpg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C912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30E23E" w14:textId="0EFA3B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00021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6D7814" w14:textId="186425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E648916" w14:textId="04FFCD2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33" w:author="Microsoft Office User" w:date="2014-11-19T18:14:00Z">
              <w:r w:rsidRPr="00920F13">
                <w:rPr>
                  <w:rFonts w:ascii="Arial" w:hAnsi="Arial" w:cs="Arial"/>
                </w:rPr>
                <w:t>8.99</w:t>
              </w:r>
            </w:ins>
          </w:p>
        </w:tc>
      </w:tr>
      <w:tr w:rsidR="00E71548" w:rsidRPr="00BC0CAD" w14:paraId="0F9A9926" w14:textId="01EC02D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8958BA" w14:textId="31A0C8B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34" w:author="Microsoft Office User" w:date="2014-11-19T18:23:00Z"/>
                <w:rPrChange w:id="1035" w:author="Microsoft Office User" w:date="2014-11-19T18:30:00Z">
                  <w:rPr>
                    <w:ins w:id="103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37" w:author="Microsoft Office User" w:date="2014-11-19T18:23:00Z">
              <w:r w:rsidRPr="00BC0CAD">
                <w:rPr>
                  <w:rPrChange w:id="10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"http://www.amazon.com/dp/1576832015" \t "_blank" </w:instrText>
              </w:r>
              <w:r w:rsidRPr="00BC0CAD">
                <w:rPr>
                  <w:rPrChange w:id="10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divine intruder: when god breaks into your life [may 05, 2000] edwards, james r., jr.</w:t>
              </w:r>
              <w:r w:rsidRPr="00BC0CAD">
                <w:rPr>
                  <w:rPrChange w:id="10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2E19371" w14:textId="2B1DA35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43" w:author="Microsoft Office User" w:date="2014-11-19T18:23:00Z">
              <w:r w:rsidRPr="00BC0CAD">
                <w:rPr>
                  <w:rPrChange w:id="10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1576832015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2E151DF" w14:textId="303A460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3234D31" w14:textId="738510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9781410942746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9CD777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"https://catalog.amazon.com/abis/product/DisplayEditProduct?sku=EH-4FYB-KLLT&amp;asin=1576832015&amp;productType=ABIS_BOOK&amp;marketplaceID=ATVPDKIKX0DER" \l "images" </w:instrText>
            </w:r>
            <w:r w:rsidRPr="00BC0CAD">
              <w:fldChar w:fldCharType="separate"/>
            </w:r>
          </w:p>
          <w:p w14:paraId="1A6DB3D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A53AD8E" wp14:editId="273602E5">
                  <wp:extent cx="762000" cy="762000"/>
                  <wp:effectExtent l="0" t="0" r="0" b="0"/>
                  <wp:docPr id="362" name="Picture 362" descr="https://images-na.ssl-images-amazon.com/images/I/413SP0W81FL._SS60_.jp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s://images-na.ssl-images-amazon.com/images/I/413SP0W81FL._SS60_.jp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9956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11B568" w14:textId="30CE969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E1EFA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BF0889" w14:textId="7C5CC44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63495AA" w14:textId="56A4723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4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46" w:author="Microsoft Office User" w:date="2014-11-19T18:14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04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3EE0CAC" w14:textId="3A5E8C2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B0F7E9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48" w:author="Microsoft Office User" w:date="2014-11-19T18:23:00Z"/>
                <w:rPrChange w:id="1049" w:author="Microsoft Office User" w:date="2014-11-19T18:30:00Z">
                  <w:rPr>
                    <w:ins w:id="105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51" w:author="Microsoft Office User" w:date="2014-11-19T18:23:00Z">
              <w:r w:rsidRPr="00BC0CAD">
                <w:rPr>
                  <w:rPrChange w:id="10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"http://www.amazon.com/dp/0393067637" \t "_blank" </w:instrText>
              </w:r>
              <w:r w:rsidRPr="00BC0CAD">
                <w:rPr>
                  <w:rPrChange w:id="10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Eat, Memory: Great Writers at the Table: A Collection of Essays from the New York Times [Hardcover] [Nov 17, 2008] Hesser, Amanda</w:t>
              </w:r>
              <w:r w:rsidRPr="00BC0CAD">
                <w:rPr>
                  <w:rPrChange w:id="10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DEBE61E" w14:textId="0C78661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58" w:author="Microsoft Office User" w:date="2014-11-19T18:23:00Z">
              <w:r w:rsidRPr="00BC0CAD">
                <w:rPr>
                  <w:rPrChange w:id="10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0393067637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5C3B31B" w14:textId="469E2B0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73FA30" w14:textId="290EBF0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9780792241737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23711A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"https://catalog.amazon.com/abis/product/DisplayEditProduct?sku=EA-ZVZ7-HCW0&amp;asin=0393067637&amp;productType=ABIS_BOOK&amp;marketplaceID=ATVPDKIKX0DER" \l "images" </w:instrText>
            </w:r>
            <w:r w:rsidRPr="00BC0CAD">
              <w:fldChar w:fldCharType="separate"/>
            </w:r>
          </w:p>
          <w:p w14:paraId="05AC2F4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D9E95A0" wp14:editId="17DEC23E">
                  <wp:extent cx="762000" cy="762000"/>
                  <wp:effectExtent l="0" t="0" r="0" b="0"/>
                  <wp:docPr id="367" name="Picture 367" descr="https://images-na.ssl-images-amazon.com/images/I/41AiTo9-GoL._SS60_.jpg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s://images-na.ssl-images-amazon.com/images/I/41AiTo9-GoL._SS60_.jpg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E45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E239C3" w14:textId="0073BF1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BD77E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E7A3C2C" w14:textId="2FB3548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83291A6" w14:textId="24B77E6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6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61" w:author="Microsoft Office User" w:date="2014-11-19T18:14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06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429DF7B" w14:textId="270A67F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1F11DCE" w14:textId="050FB39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63" w:author="Microsoft Office User" w:date="2014-11-19T18:23:00Z"/>
                <w:rPrChange w:id="1064" w:author="Microsoft Office User" w:date="2014-11-19T18:30:00Z">
                  <w:rPr>
                    <w:ins w:id="106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66" w:author="Microsoft Office User" w:date="2014-11-19T18:23:00Z">
              <w:r w:rsidRPr="00BC0CAD">
                <w:rPr>
                  <w:rPrChange w:id="10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"http://www.amazon.com/dp/0077044479" \t "_blank" </w:instrText>
              </w:r>
              <w:r w:rsidRPr="00BC0CAD">
                <w:rPr>
                  <w:rPrChange w:id="10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Contemporary's world history [paperback] [jan 01, 5730] varios</w:t>
              </w:r>
              <w:r w:rsidRPr="00BC0CAD">
                <w:rPr>
                  <w:rPrChange w:id="10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252A2F1" w14:textId="1A112A1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72" w:author="Microsoft Office User" w:date="2014-11-19T18:23:00Z">
              <w:r w:rsidRPr="00BC0CAD">
                <w:rPr>
                  <w:rPrChange w:id="10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0077044479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8E288C" w14:textId="3CE672C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F6ED548" w14:textId="2FBAEF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9780066620992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EDF493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"https://catalog.amazon.com/abis/product/DisplayEditProduct?sku=DW-VEML-AX3G&amp;asin=0077044479&amp;productType=ABIS_BOOK&amp;marketplaceID=ATVPDKIKX0DER" \l "images" </w:instrText>
            </w:r>
            <w:r w:rsidRPr="00BC0CAD">
              <w:fldChar w:fldCharType="separate"/>
            </w:r>
          </w:p>
          <w:p w14:paraId="4708305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207DB6E" wp14:editId="2279D7FD">
                  <wp:extent cx="762000" cy="762000"/>
                  <wp:effectExtent l="0" t="0" r="0" b="0"/>
                  <wp:docPr id="372" name="Picture 372" descr="https://images-na.ssl-images-amazon.com/images/I/51LOjp9zUPL._SS60_.jp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s://images-na.ssl-images-amazon.com/images/I/51LOjp9zUPL._SS60_.jp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2B13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0F7218" w14:textId="737619C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160C0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0006A99" w14:textId="38ACFA9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54366B1" w14:textId="2263214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7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75" w:author="Microsoft Office User" w:date="2014-11-19T18:15:00Z">
              <w:r w:rsidRPr="00920F13">
                <w:rPr>
                  <w:rFonts w:ascii="Arial" w:hAnsi="Arial" w:cs="Arial"/>
                </w:rPr>
                <w:instrText>10.99</w:instrText>
              </w:r>
            </w:ins>
            <w:ins w:id="107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7D42DE2" w14:textId="15C766B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F87E44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77" w:author="Microsoft Office User" w:date="2014-11-19T18:23:00Z"/>
                <w:rPrChange w:id="1078" w:author="Microsoft Office User" w:date="2014-11-19T18:30:00Z">
                  <w:rPr>
                    <w:ins w:id="107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80" w:author="Microsoft Office User" w:date="2014-11-19T18:23:00Z">
              <w:r w:rsidRPr="00BC0CAD">
                <w:rPr>
                  <w:rPrChange w:id="10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"http://www.amazon.com/dp/B0032FO3A8" \t "_blank" </w:instrText>
              </w:r>
              <w:r w:rsidRPr="00BC0CAD">
                <w:rPr>
                  <w:rPrChange w:id="10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Sharing Your Life Mission Every Day: Six Sessions on Evangelism (Doing Life Together) [Sep 01, 2002] Eastman, Brett; Eastman, Dee; Wendorff, Todd; Wendorff, Denise and Lee-Thorp, Karen</w:t>
              </w:r>
              <w:r w:rsidRPr="00BC0CAD">
                <w:rPr>
                  <w:rPrChange w:id="10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32A5994" w14:textId="3B4CA22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87" w:author="Microsoft Office User" w:date="2014-11-19T18:23:00Z">
              <w:r w:rsidRPr="00BC0CAD">
                <w:rPr>
                  <w:rPrChange w:id="10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B0032FO3A8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D0CB35C" w14:textId="6FCD389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3554463" w14:textId="35B6489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9780205297771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E5C1DC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"https://catalog.amazon.com/abis/product/DisplayEditProduct?sku=D3-MF8J-Y2I0&amp;asin=B0032FO3A8&amp;productType=ABIS_BOOK&amp;marketplaceID=ATVPDKIKX0DER" \l "images" </w:instrText>
            </w:r>
            <w:r w:rsidRPr="00BC0CAD">
              <w:fldChar w:fldCharType="separate"/>
            </w:r>
          </w:p>
          <w:p w14:paraId="5EEF1B5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C7CF9C" wp14:editId="05747F1F">
                  <wp:extent cx="762000" cy="762000"/>
                  <wp:effectExtent l="0" t="0" r="0" b="0"/>
                  <wp:docPr id="377" name="Picture 377" descr="https://images-na.ssl-images-amazon.com/images/I/51KsEmdY6bL._SS60_.jpg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s://images-na.ssl-images-amazon.com/images/I/51KsEmdY6bL._SS60_.jpg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9579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600AA42" w14:textId="14C824B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6536F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ABFEB77" w14:textId="6BD869F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DBC998E" w14:textId="3B06463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8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90" w:author="Microsoft Office User" w:date="2014-11-19T18:15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109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EA24E79" w14:textId="675BA7F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5F5746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92" w:author="Microsoft Office User" w:date="2014-11-19T18:23:00Z"/>
                <w:rPrChange w:id="1093" w:author="Microsoft Office User" w:date="2014-11-19T18:30:00Z">
                  <w:rPr>
                    <w:ins w:id="109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95" w:author="Microsoft Office User" w:date="2014-11-19T18:23:00Z">
              <w:r w:rsidRPr="00BC0CAD">
                <w:rPr>
                  <w:rPrChange w:id="10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"http://www.amazon.com/dp/0375723250" \t "_blank" </w:instrText>
              </w:r>
              <w:r w:rsidRPr="00BC0CAD">
                <w:rPr>
                  <w:rPrChange w:id="10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Official Blackbook Price Guide to United States Postage Stamps 2011, 33rd Edition [Jun 08, 2010] Hudgeons Jr., Thomas E.</w:t>
              </w:r>
              <w:r w:rsidRPr="00BC0CAD">
                <w:rPr>
                  <w:rPrChange w:id="11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FBFE4C9" w14:textId="347F832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02" w:author="Microsoft Office User" w:date="2014-11-19T18:23:00Z">
              <w:r w:rsidRPr="00BC0CAD">
                <w:rPr>
                  <w:rPrChange w:id="11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0375723250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CDECC2" w14:textId="2F00067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8448217" w14:textId="5B49A1B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9780671032999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FE51DB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"https://catalog.amazon.com/abis/product/DisplayEditProduct?sku=D3-3TSV-Y1N0&amp;asin=0375723250&amp;productType=ABIS_BOOK&amp;marketplaceID=ATVPDKIKX0DER" \l "images" </w:instrText>
            </w:r>
            <w:r w:rsidRPr="00BC0CAD">
              <w:fldChar w:fldCharType="separate"/>
            </w:r>
          </w:p>
          <w:p w14:paraId="03B1439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5A3495C" wp14:editId="44424303">
                  <wp:extent cx="762000" cy="762000"/>
                  <wp:effectExtent l="0" t="0" r="0" b="0"/>
                  <wp:docPr id="382" name="Picture 382" descr="https://images-na.ssl-images-amazon.com/images/I/41Zn-d0Y-aL._SS60_.jpg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s://images-na.ssl-images-amazon.com/images/I/41Zn-d0Y-aL._SS60_.jpg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A5F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7332E3" w14:textId="5D3546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174425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CDB9223" w14:textId="0DFB6C3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2477E3B" w14:textId="2FB9256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0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05" w:author="Microsoft Office User" w:date="2014-11-19T18:16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110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8E67B20" w14:textId="4BC26C8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AD6A8E3" w14:textId="30175A0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07" w:author="Microsoft Office User" w:date="2014-11-19T18:23:00Z"/>
                <w:rPrChange w:id="1108" w:author="Microsoft Office User" w:date="2014-11-19T18:30:00Z">
                  <w:rPr>
                    <w:ins w:id="110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10" w:author="Microsoft Office User" w:date="2014-11-19T18:23:00Z">
              <w:r w:rsidRPr="00BC0CAD">
                <w:rPr>
                  <w:rPrChange w:id="11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"http://www.amazon.com/dp/0785270523" \t "_blank" </w:instrText>
              </w:r>
              <w:r w:rsidRPr="00BC0CAD">
                <w:rPr>
                  <w:rPrChange w:id="11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God's plan for your financial success [paperback] [apr 15, 1998] ross, charles</w:t>
              </w:r>
              <w:r w:rsidRPr="00BC0CAD">
                <w:rPr>
                  <w:rPrChange w:id="11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D6D1E8F" w14:textId="3819D7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16" w:author="Microsoft Office User" w:date="2014-11-19T18:23:00Z">
              <w:r w:rsidRPr="00BC0CAD">
                <w:rPr>
                  <w:rPrChange w:id="11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0785270523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DF2FCB" w14:textId="2F03E8F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EC932C5" w14:textId="21008AF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9780321559395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4069F5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"https://catalog.amazon.com/abis/product/DisplayEditProduct?sku=D0-XDIC-EGK5&amp;asin=0785270523&amp;productType=ABIS_BOOK&amp;marketplaceID=ATVPDKIKX0DER" \l "images" </w:instrText>
            </w:r>
            <w:r w:rsidRPr="00BC0CAD">
              <w:fldChar w:fldCharType="separate"/>
            </w:r>
          </w:p>
          <w:p w14:paraId="6D1C2A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085BEE6" wp14:editId="25F926EB">
                  <wp:extent cx="762000" cy="762000"/>
                  <wp:effectExtent l="0" t="0" r="0" b="0"/>
                  <wp:docPr id="387" name="Picture 387" descr="https://images-na.ssl-images-amazon.com/images/I/51no4ZhjoUL._SS60_.jp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s://images-na.ssl-images-amazon.com/images/I/51no4ZhjoUL._SS60_.jp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A91B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2CF1F4A" w14:textId="5FE5AF5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7000B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E0D4F2" w14:textId="6420F55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CCB7C97" w14:textId="3E8246B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1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19" w:author="Microsoft Office User" w:date="2014-11-19T18:16:00Z">
              <w:r w:rsidRPr="00920F13">
                <w:rPr>
                  <w:rFonts w:ascii="Arial" w:hAnsi="Arial" w:cs="Arial"/>
                </w:rPr>
                <w:instrText>7.99</w:instrText>
              </w:r>
            </w:ins>
            <w:ins w:id="112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9F200CE" w14:textId="2577BA79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277691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21" w:author="Microsoft Office User" w:date="2014-11-19T18:23:00Z"/>
                <w:rPrChange w:id="1122" w:author="Microsoft Office User" w:date="2014-11-19T18:30:00Z">
                  <w:rPr>
                    <w:ins w:id="112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24" w:author="Microsoft Office User" w:date="2014-11-19T18:23:00Z">
              <w:r w:rsidRPr="00BC0CAD">
                <w:rPr>
                  <w:rPrChange w:id="11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"http://www.amazon.com/dp/B007EEV5QS" \t "_blank" </w:instrText>
              </w:r>
              <w:r w:rsidRPr="00BC0CAD">
                <w:rPr>
                  <w:rPrChange w:id="11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National Geographic Magazine the Journey of the Apostles March 2012</w:t>
              </w:r>
              <w:r w:rsidRPr="00BC0CAD">
                <w:rPr>
                  <w:rPrChange w:id="11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1A0A4C4" w14:textId="4A07B75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31" w:author="Microsoft Office User" w:date="2014-11-19T18:23:00Z">
              <w:r w:rsidRPr="00BC0CAD">
                <w:rPr>
                  <w:rPrChange w:id="11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B007EEV5QS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897FDB2" w14:textId="440CB28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8BC3E18" w14:textId="09395C5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9780671003852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01172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"https://catalog.amazon.com/abis/product/DisplayEditProduct?sku=CW-DJXP-UTRZ&amp;asin=B007EEV5QS&amp;productType=MISC_OTHER&amp;marketplaceID=ATVPDKIKX0DER" \l "images" </w:instrText>
            </w:r>
            <w:r w:rsidRPr="00BC0CAD">
              <w:fldChar w:fldCharType="separate"/>
            </w:r>
          </w:p>
          <w:p w14:paraId="0856DC7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2B31805" wp14:editId="5BAD7B17">
                  <wp:extent cx="762000" cy="762000"/>
                  <wp:effectExtent l="0" t="0" r="0" b="0"/>
                  <wp:docPr id="392" name="Picture 392" descr="https://images-na.ssl-images-amazon.com/images/I/41rRCKbS7uL._SS60_.jpg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s://images-na.ssl-images-amazon.com/images/I/41rRCKbS7uL._SS60_.jpg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4246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16D0154" w14:textId="0984A1E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502D6D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248FE17" w14:textId="66D92F9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D39731E" w14:textId="1A560D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33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34" w:author="Microsoft Office User" w:date="2014-11-19T18:16:00Z">
              <w:r w:rsidRPr="00920F13">
                <w:rPr>
                  <w:rFonts w:ascii="Arial" w:hAnsi="Arial" w:cs="Arial"/>
                </w:rPr>
                <w:instrText>1.99</w:instrText>
              </w:r>
            </w:ins>
            <w:ins w:id="1135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C35F46F" w14:textId="20024AD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510E3C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36" w:author="Microsoft Office User" w:date="2014-11-19T18:23:00Z"/>
                <w:rPrChange w:id="1137" w:author="Microsoft Office User" w:date="2014-11-19T18:30:00Z">
                  <w:rPr>
                    <w:ins w:id="113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39" w:author="Microsoft Office User" w:date="2014-11-19T18:23:00Z">
              <w:r w:rsidRPr="00BC0CAD">
                <w:rPr>
                  <w:rPrChange w:id="11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"http://www.amazon.com/dp/0300036388" \t "_blank" </w:instrText>
              </w:r>
              <w:r w:rsidRPr="00BC0CAD">
                <w:rPr>
                  <w:rPrChange w:id="11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4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Vindication of Tradition: The 1983 Jefferson Lecture in the Humanities [Paperback] [Sep 10, 1986] Pelikan, Jaroslav</w:t>
              </w:r>
              <w:r w:rsidRPr="00BC0CAD">
                <w:rPr>
                  <w:rPrChange w:id="11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652BBBB" w14:textId="13FF80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46" w:author="Microsoft Office User" w:date="2014-11-19T18:23:00Z">
              <w:r w:rsidRPr="00BC0CAD">
                <w:rPr>
                  <w:rPrChange w:id="11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0300036388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20AD0BF" w14:textId="362ACA3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EB8F123" w14:textId="79EC872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9780801893971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A36E40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"https://catalog.amazon.com/abis/product/DisplayEditProduct?sku=CF-3Z0X-4SIZ&amp;asin=0300036388&amp;productType=ABIS_BOOK&amp;marketplaceID=ATVPDKIKX0DER" \l "images" </w:instrText>
            </w:r>
            <w:r w:rsidRPr="00BC0CAD">
              <w:fldChar w:fldCharType="separate"/>
            </w:r>
          </w:p>
          <w:p w14:paraId="26D6BEE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83FA69B" wp14:editId="3CE78524">
                  <wp:extent cx="762000" cy="762000"/>
                  <wp:effectExtent l="0" t="0" r="0" b="0"/>
                  <wp:docPr id="397" name="Picture 397" descr="https://images-na.ssl-images-amazon.com/images/I/418-9o-f0ML._SS60_.jpg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s://images-na.ssl-images-amazon.com/images/I/418-9o-f0ML._SS60_.jpg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58B9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E9E02B" w14:textId="4043FA1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7E7F26A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EC2503" w14:textId="48F9F2E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2FD3D1F" w14:textId="75489E4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4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49" w:author="Microsoft Office User" w:date="2014-11-19T18:16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15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4703F8C" w14:textId="181E982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FCBF5E" w14:textId="7F340D7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51" w:author="Microsoft Office User" w:date="2014-11-19T18:23:00Z"/>
                <w:rPrChange w:id="1152" w:author="Microsoft Office User" w:date="2014-11-19T18:30:00Z">
                  <w:rPr>
                    <w:ins w:id="115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54" w:author="Microsoft Office User" w:date="2014-11-19T18:23:00Z">
              <w:r w:rsidRPr="00BC0CAD">
                <w:rPr>
                  <w:rPrChange w:id="11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"http://www.amazon.com/dp/0446678457" \t "_blank" </w:instrText>
              </w:r>
              <w:r w:rsidRPr="00BC0CAD">
                <w:rPr>
                  <w:rPrChange w:id="11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5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Cane river (oprah's book club) [paperback] [apr 01, 2002] tademy, lalita</w:t>
              </w:r>
              <w:r w:rsidRPr="00BC0CAD">
                <w:rPr>
                  <w:rPrChange w:id="11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038BD7C" w14:textId="3A4647E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60" w:author="Microsoft Office User" w:date="2014-11-19T18:23:00Z">
              <w:r w:rsidRPr="00BC0CAD">
                <w:rPr>
                  <w:rPrChange w:id="11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0446678457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2B77AF5" w14:textId="229CE85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AF38D0C" w14:textId="73F6EB8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9781410948090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9603DA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"https://catalog.amazon.com/abis/product/DisplayEditProduct?sku=CF-2MG0-4TZQ&amp;asin=0446678457&amp;productType=ABIS_BOOK&amp;marketplaceID=ATVPDKIKX0DER" \l "images" </w:instrText>
            </w:r>
            <w:r w:rsidRPr="00BC0CAD">
              <w:fldChar w:fldCharType="separate"/>
            </w:r>
          </w:p>
          <w:p w14:paraId="0C2A4E5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583AECA" wp14:editId="17D54065">
                  <wp:extent cx="762000" cy="762000"/>
                  <wp:effectExtent l="0" t="0" r="0" b="0"/>
                  <wp:docPr id="402" name="Picture 402" descr="https://images-na.ssl-images-amazon.com/images/I/51ity2zFqTL._SS60_.jpg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s://images-na.ssl-images-amazon.com/images/I/51ity2zFqTL._SS60_.jpg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D3B0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B97274C" w14:textId="0ADD9EF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78DEAB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D06772B" w14:textId="584BA15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8BF7AA9" w14:textId="6754D89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6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63" w:author="Microsoft Office User" w:date="2014-11-19T18:16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16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AB376FD" w14:textId="14D1A09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54118B9" w14:textId="27FF0996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65" w:author="Microsoft Office User" w:date="2014-11-19T18:23:00Z"/>
                <w:rPrChange w:id="1166" w:author="Microsoft Office User" w:date="2014-11-19T18:30:00Z">
                  <w:rPr>
                    <w:ins w:id="116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68" w:author="Microsoft Office User" w:date="2014-11-19T18:23:00Z">
              <w:r w:rsidRPr="00BC0CAD">
                <w:rPr>
                  <w:rPrChange w:id="11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"http://www.amazon.com/dp/B000LZQABM" \t "_blank" </w:instrText>
              </w:r>
              <w:r w:rsidRPr="00BC0CAD">
                <w:rPr>
                  <w:rPrChange w:id="11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Health psychology, by dimatteo [hardcover] [jan 01, 2001] dimatteo, m. Robin/ martin, leslie r.</w:t>
              </w:r>
              <w:r w:rsidRPr="00BC0CAD">
                <w:rPr>
                  <w:rPrChange w:id="11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C21206A" w14:textId="190E744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74" w:author="Microsoft Office User" w:date="2014-11-19T18:23:00Z">
              <w:r w:rsidRPr="00BC0CAD">
                <w:t>B000lzqabm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6D019B" w14:textId="788A203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CEC5956" w14:textId="33F4E7C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9781404275003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CC4E92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"https://catalog.amazon.com/abis/product/DisplayEditProduct?sku=C8-LSZC-1KJV&amp;asin=B000LZQABM&amp;productType=BOOKS_1973_AND_LATER&amp;marketplaceID=ATVPDKIKX0DER" \l "images" </w:instrText>
            </w:r>
            <w:r w:rsidRPr="00BC0CAD">
              <w:fldChar w:fldCharType="separate"/>
            </w:r>
          </w:p>
          <w:p w14:paraId="1931355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3E0C068" wp14:editId="30421F96">
                  <wp:extent cx="762000" cy="762000"/>
                  <wp:effectExtent l="0" t="0" r="0" b="0"/>
                  <wp:docPr id="407" name="Picture 407" descr="https://images-na.ssl-images-amazon.com/images/I/41Jk9aYL3VL._SS60_.jpg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s://images-na.ssl-images-amazon.com/images/I/41Jk9aYL3VL._SS60_.jpg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9137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F0F8BE" w14:textId="7328516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FF05C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6C6D353" w14:textId="0003271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90A18EB" w14:textId="3C1683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7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76" w:author="Microsoft Office User" w:date="2014-11-19T18:16:00Z">
              <w:r w:rsidRPr="00920F13">
                <w:rPr>
                  <w:rFonts w:ascii="Arial" w:hAnsi="Arial" w:cs="Arial"/>
                </w:rPr>
                <w:instrText>29.99</w:instrText>
              </w:r>
            </w:ins>
            <w:ins w:id="117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6FE8CC3" w14:textId="236AD05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4CB248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78" w:author="Microsoft Office User" w:date="2014-11-19T18:23:00Z"/>
                <w:rPrChange w:id="1179" w:author="Microsoft Office User" w:date="2014-11-19T18:30:00Z">
                  <w:rPr>
                    <w:ins w:id="118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81" w:author="Microsoft Office User" w:date="2014-11-19T18:23:00Z">
              <w:r w:rsidRPr="00BC0CAD">
                <w:rPr>
                  <w:rPrChange w:id="11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"http://www.amazon.com/dp/0849907713" \t "_blank" </w:instrText>
              </w:r>
              <w:r w:rsidRPr="00BC0CAD">
                <w:rPr>
                  <w:rPrChange w:id="11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Go Away, Come </w:t>
              </w:r>
              <w:proofErr w:type="gramStart"/>
              <w:r w:rsidRPr="00BC0CAD">
                <w:rPr>
                  <w:rPrChange w:id="11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Closer :</w:t>
              </w:r>
              <w:proofErr w:type="gramEnd"/>
              <w:r w:rsidRPr="00BC0CAD">
                <w:rPr>
                  <w:rPrChange w:id="11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 When What You Need the Most is What You Fear the Most [Jan 01, 1990] Hershey, Terry</w:t>
              </w:r>
              <w:r w:rsidRPr="00BC0CAD">
                <w:rPr>
                  <w:rPrChange w:id="11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228DE9C" w14:textId="404557A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90" w:author="Microsoft Office User" w:date="2014-11-19T18:23:00Z">
              <w:r w:rsidRPr="00BC0CAD">
                <w:rPr>
                  <w:rPrChange w:id="11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0849907713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CE31734" w14:textId="6602597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B0457BF" w14:textId="51E36D4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9781410945709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1F27A8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"https://catalog.amazon.com/abis/product/DisplayEditProduct?sku=C4-XLSR-HZ7I&amp;asin=0849907713&amp;productType=ABIS_BOOK&amp;marketplaceID=ATVPDKIKX0DER" \l "images" </w:instrText>
            </w:r>
            <w:r w:rsidRPr="00BC0CAD">
              <w:fldChar w:fldCharType="separate"/>
            </w:r>
          </w:p>
          <w:p w14:paraId="0E534CC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3647E78" wp14:editId="01548B7A">
                  <wp:extent cx="762000" cy="762000"/>
                  <wp:effectExtent l="0" t="0" r="0" b="0"/>
                  <wp:docPr id="412" name="Picture 412" descr="https://images-na.ssl-images-amazon.com/images/I/415JXB0JG3L._SS60_.jp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s://images-na.ssl-images-amazon.com/images/I/415JXB0JG3L._SS60_.jp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B66AC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AB6AADD" w14:textId="6CC8D1C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048DC7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E47466" w14:textId="398C8E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3C70201" w14:textId="54A5EF9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9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93" w:author="Microsoft Office User" w:date="2014-11-19T18:16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19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85E5DD1" w14:textId="14A4B1E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F3FE71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95" w:author="Microsoft Office User" w:date="2014-11-19T18:23:00Z"/>
                <w:rPrChange w:id="1196" w:author="Microsoft Office User" w:date="2014-11-19T18:30:00Z">
                  <w:rPr>
                    <w:ins w:id="119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98" w:author="Microsoft Office User" w:date="2014-11-19T18:23:00Z">
              <w:r w:rsidRPr="00BC0CAD">
                <w:rPr>
                  <w:rPrChange w:id="11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"http://www.amazon.com/dp/0893892513" \t "_blank" </w:instrText>
              </w:r>
              <w:r w:rsidRPr="00BC0CAD">
                <w:rPr>
                  <w:rPrChange w:id="12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Fearless Living: Yoga and Faith [Paperback] [Feb 15, 2007] Rama, Swami</w:t>
              </w:r>
              <w:r w:rsidRPr="00BC0CAD">
                <w:rPr>
                  <w:rPrChange w:id="12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6B6E0B7" w14:textId="11909C1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05" w:author="Microsoft Office User" w:date="2014-11-19T18:23:00Z">
              <w:r w:rsidRPr="00BC0CAD">
                <w:rPr>
                  <w:rPrChange w:id="12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0893892513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D5D6CC" w14:textId="032FC7C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5F918A6" w14:textId="4EFDEF6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9780139861260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544486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"https://catalog.amazon.com/abis/product/DisplayEditProduct?sku=BX-X2W0-EQED&amp;asin=0893892513&amp;productType=ABIS_BOOK&amp;marketplaceID=ATVPDKIKX0DER" \l "images" </w:instrText>
            </w:r>
            <w:r w:rsidRPr="00BC0CAD">
              <w:fldChar w:fldCharType="separate"/>
            </w:r>
          </w:p>
          <w:p w14:paraId="379B7A6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40059C7" wp14:editId="3C80E9D4">
                  <wp:extent cx="762000" cy="762000"/>
                  <wp:effectExtent l="0" t="0" r="0" b="0"/>
                  <wp:docPr id="417" name="Picture 417" descr="https://images-na.ssl-images-amazon.com/images/I/41AmIq1XG0L._SS60_.jpg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s://images-na.ssl-images-amazon.com/images/I/41AmIq1XG0L._SS60_.jpg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498F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3820B4" w14:textId="6F24EA5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9DE8C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C616CDB" w14:textId="663FA4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D491CEC" w14:textId="63526E6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0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08" w:author="Microsoft Office User" w:date="2014-11-19T18:16:00Z">
              <w:r w:rsidRPr="00920F13">
                <w:rPr>
                  <w:rFonts w:ascii="Arial" w:hAnsi="Arial" w:cs="Arial"/>
                </w:rPr>
                <w:instrText>5.95</w:instrText>
              </w:r>
            </w:ins>
            <w:ins w:id="120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189AD17" w14:textId="48E739D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3C1168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10" w:author="Microsoft Office User" w:date="2014-11-19T18:23:00Z"/>
                <w:rPrChange w:id="1211" w:author="Microsoft Office User" w:date="2014-11-19T18:30:00Z">
                  <w:rPr>
                    <w:ins w:id="121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13" w:author="Microsoft Office User" w:date="2014-11-19T18:23:00Z">
              <w:r w:rsidRPr="00BC0CAD">
                <w:rPr>
                  <w:rPrChange w:id="12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"http://www.amazon.com/dp/141271592X" \t "_blank" </w:instrText>
              </w:r>
              <w:r w:rsidRPr="00BC0CAD">
                <w:rPr>
                  <w:rPrChange w:id="12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Stars &amp; Planets (My First Time for Learning) [Dec 01, 2007] Allice, J. P.</w:t>
              </w:r>
              <w:r w:rsidRPr="00BC0CAD">
                <w:rPr>
                  <w:rPrChange w:id="12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7406112" w14:textId="518A937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20" w:author="Microsoft Office User" w:date="2014-11-19T18:23:00Z">
              <w:r w:rsidRPr="00BC0CAD">
                <w:rPr>
                  <w:rPrChange w:id="12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141271592X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120621" w14:textId="5B10266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C8A16D6" w14:textId="6C9E398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9780395259399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D82FA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"https://catalog.amazon.com/abis/product/DisplayEditProduct?sku=BT-7TRS-V4FF&amp;asin=141271592X&amp;productType=ABIS_BOOK&amp;marketplaceID=ATVPDKIKX0DER" \l "images" </w:instrText>
            </w:r>
            <w:r w:rsidRPr="00BC0CAD">
              <w:fldChar w:fldCharType="separate"/>
            </w:r>
          </w:p>
          <w:p w14:paraId="74CFFE9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9B8AA6D" wp14:editId="7C6EE6DE">
                  <wp:extent cx="762000" cy="762000"/>
                  <wp:effectExtent l="0" t="0" r="0" b="0"/>
                  <wp:docPr id="422" name="Picture 422" descr="https://images-na.ssl-images-amazon.com/images/I/51OfCoxmKYL._SS60_.jpg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s://images-na.ssl-images-amazon.com/images/I/51OfCoxmKYL._SS60_.jpg">
                            <a:hlinkClick r:id="rId1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6289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BF330C4" w14:textId="763F72E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24F1C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9074DC" w14:textId="6EF6EE6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9A2B81B" w14:textId="709A03C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2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23" w:author="Microsoft Office User" w:date="2014-11-19T18:17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22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F0E6D3C" w14:textId="227DDD3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C47DBE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25" w:author="Microsoft Office User" w:date="2014-11-19T18:23:00Z"/>
                <w:rPrChange w:id="1226" w:author="Microsoft Office User" w:date="2014-11-19T18:30:00Z">
                  <w:rPr>
                    <w:ins w:id="122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28" w:author="Microsoft Office User" w:date="2014-11-19T18:23:00Z">
              <w:r w:rsidRPr="00BC0CAD">
                <w:rPr>
                  <w:rPrChange w:id="12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"http://www.amazon.com/dp/0792241738" \t "_blank" </w:instrText>
              </w:r>
              <w:r w:rsidRPr="00BC0CAD">
                <w:rPr>
                  <w:rPrChange w:id="12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Freedom Riders: John Lewis and Jim Zwerg on the Front Lines of the Civil Rights Movement [Hardcover] [Dec 27, 2005] Bausum, Ann</w:t>
              </w:r>
              <w:r w:rsidRPr="00BC0CAD">
                <w:rPr>
                  <w:rPrChange w:id="12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7BADF7A" w14:textId="7BCCE69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35" w:author="Microsoft Office User" w:date="2014-11-19T18:23:00Z">
              <w:r w:rsidRPr="00BC0CAD">
                <w:rPr>
                  <w:rPrChange w:id="12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0792241738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99D5949" w14:textId="159E736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7DAC381" w14:textId="0781CCE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9780446557955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E97EAD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"https://catalog.amazon.com/abis/product/DisplayEditProduct?sku=BQ-R0SH-BIIE&amp;asin=0792241738&amp;productType=ABIS_BOOK&amp;marketplaceID=ATVPDKIKX0DER" \l "images" </w:instrText>
            </w:r>
            <w:r w:rsidRPr="00BC0CAD">
              <w:fldChar w:fldCharType="separate"/>
            </w:r>
          </w:p>
          <w:p w14:paraId="35198A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E74C641" wp14:editId="20E681B5">
                  <wp:extent cx="762000" cy="762000"/>
                  <wp:effectExtent l="0" t="0" r="0" b="0"/>
                  <wp:docPr id="427" name="Picture 427" descr="https://images-na.ssl-images-amazon.com/images/I/51DVNSS8C1L._SS60_.jpg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s://images-na.ssl-images-amazon.com/images/I/51DVNSS8C1L._SS60_.jpg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CB04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46AE2F" w14:textId="7B2823F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7861BE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592E119" w14:textId="2E5B818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19B8488" w14:textId="43E00E5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3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38" w:author="Microsoft Office User" w:date="2014-11-19T18:1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23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8505AF7" w14:textId="5638262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EB62FD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40" w:author="Microsoft Office User" w:date="2014-11-19T18:23:00Z"/>
                <w:rPrChange w:id="1241" w:author="Microsoft Office User" w:date="2014-11-19T18:30:00Z">
                  <w:rPr>
                    <w:ins w:id="124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43" w:author="Microsoft Office User" w:date="2014-11-19T18:23:00Z">
              <w:r w:rsidRPr="00BC0CAD">
                <w:rPr>
                  <w:rPrChange w:id="12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"http://www.amazon.com/dp/0131896091" \t "_blank" </w:instrText>
              </w:r>
              <w:r w:rsidRPr="00BC0CAD">
                <w:rPr>
                  <w:rPrChange w:id="12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Photography [Apr 19, 2004] London, Barbara; Upton, John; Stone, Jim; Kobré, Ken and Brill, Betsy</w:t>
              </w:r>
              <w:r w:rsidRPr="00BC0CAD">
                <w:rPr>
                  <w:rPrChange w:id="12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D320E6C" w14:textId="2E569CA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50" w:author="Microsoft Office User" w:date="2014-11-19T18:23:00Z">
              <w:r w:rsidRPr="00BC0CAD">
                <w:rPr>
                  <w:rPrChange w:id="12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0131896091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5C4C315" w14:textId="7ABEC89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38F5CC8" w14:textId="447709E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9781933267210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438649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"https://catalog.amazon.com/abis/product/DisplayEditProduct?sku=BJ-Q7LX-8AM9&amp;asin=0131896091&amp;productType=ABIS_BOOK&amp;marketplaceID=ATVPDKIKX0DER" \l "images" </w:instrText>
            </w:r>
            <w:r w:rsidRPr="00BC0CAD">
              <w:fldChar w:fldCharType="separate"/>
            </w:r>
          </w:p>
          <w:p w14:paraId="4278032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3F86E8C" wp14:editId="2CB5C11C">
                  <wp:extent cx="762000" cy="762000"/>
                  <wp:effectExtent l="0" t="0" r="0" b="0"/>
                  <wp:docPr id="432" name="Picture 432" descr="https://images-na.ssl-images-amazon.com/images/I/51JvCR7WVpL._SS60_.jpg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s://images-na.ssl-images-amazon.com/images/I/51JvCR7WVpL._SS60_.jpg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D79D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1353D9" w14:textId="4DF9AEE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94B587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F0D22EB" w14:textId="3EE81A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31D8535" w14:textId="6ED2261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5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53" w:author="Microsoft Office User" w:date="2014-11-19T18:17:00Z">
              <w:r w:rsidRPr="00920F13">
                <w:rPr>
                  <w:rFonts w:ascii="Arial" w:hAnsi="Arial" w:cs="Arial"/>
                </w:rPr>
                <w:instrText>14.99</w:instrText>
              </w:r>
            </w:ins>
            <w:ins w:id="125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3C28009" w14:textId="5E8C1B9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C59AF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55" w:author="Microsoft Office User" w:date="2014-11-19T18:23:00Z"/>
                <w:rPrChange w:id="1256" w:author="Microsoft Office User" w:date="2014-11-19T18:30:00Z">
                  <w:rPr>
                    <w:ins w:id="125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58" w:author="Microsoft Office User" w:date="2014-11-19T18:23:00Z">
              <w:r w:rsidRPr="00BC0CAD">
                <w:rPr>
                  <w:rPrChange w:id="12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6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"http://www.amazon.com/dp/0061438847" \t "_blank" </w:instrText>
              </w:r>
              <w:r w:rsidRPr="00BC0CAD">
                <w:rPr>
                  <w:rPrChange w:id="12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Autumn Gatherings: Casual Food to Enjoy with Family and Friends [Hardcover] [Sep 02, 2008] Rodgers, Rick</w:t>
              </w:r>
              <w:r w:rsidRPr="00BC0CAD">
                <w:rPr>
                  <w:rPrChange w:id="12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4C062A8" w14:textId="76D8160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65" w:author="Microsoft Office User" w:date="2014-11-19T18:23:00Z">
              <w:r w:rsidRPr="00BC0CAD">
                <w:rPr>
                  <w:rPrChange w:id="12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0061438847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6931E68" w14:textId="0421C78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C4C94AF" w14:textId="087CCB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9781410945983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4C3D07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"https://catalog.amazon.com/abis/product/DisplayEditProduct?sku=BJ-N806-8B3G&amp;asin=0061438847&amp;productType=ABIS_BOOK&amp;marketplaceID=ATVPDKIKX0DER" \l "images" </w:instrText>
            </w:r>
            <w:r w:rsidRPr="00BC0CAD">
              <w:fldChar w:fldCharType="separate"/>
            </w:r>
          </w:p>
          <w:p w14:paraId="3722033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2DFF9A2" wp14:editId="05788536">
                  <wp:extent cx="762000" cy="762000"/>
                  <wp:effectExtent l="0" t="0" r="0" b="0"/>
                  <wp:docPr id="437" name="Picture 437" descr="https://images-na.ssl-images-amazon.com/images/I/61JZ8c2aITL._SS60_.jpg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s://images-na.ssl-images-amazon.com/images/I/61JZ8c2aITL._SS60_.jpg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2D4A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8C49CE" w14:textId="7EB78F7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2180B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BD67D7" w14:textId="0A8E7B6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00A774C" w14:textId="060158E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6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68" w:author="Microsoft Office User" w:date="2014-11-19T18:17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26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242634A" w14:textId="6C8F6E7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AD2123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70" w:author="Microsoft Office User" w:date="2014-11-19T18:23:00Z"/>
                <w:rPrChange w:id="1271" w:author="Microsoft Office User" w:date="2014-11-19T18:30:00Z">
                  <w:rPr>
                    <w:ins w:id="127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73" w:author="Microsoft Office User" w:date="2014-11-19T18:23:00Z">
              <w:r w:rsidRPr="00BC0CAD">
                <w:rPr>
                  <w:rPrChange w:id="12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"http://www.amazon.com/dp/0534506550" \t "_blank" </w:instrText>
              </w:r>
              <w:r w:rsidRPr="00BC0CAD">
                <w:rPr>
                  <w:rPrChange w:id="12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Morality in Practice [Paperback] [Aug 01, 1996] Sterba, James P.</w:t>
              </w:r>
              <w:r w:rsidRPr="00BC0CAD">
                <w:rPr>
                  <w:rPrChange w:id="12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B697DCB" w14:textId="4812863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80" w:author="Microsoft Office User" w:date="2014-11-19T18:23:00Z">
              <w:r w:rsidRPr="00BC0CAD">
                <w:rPr>
                  <w:rPrChange w:id="12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0534506550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F4CDF0" w14:textId="1EEF95E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6D49D98" w14:textId="4502514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9780679805274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9A9773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"https://catalog.amazon.com/abis/product/DisplayEditProduct?sku=BC-2DDK-53PS&amp;asin=0534506550&amp;productType=ABIS_BOOK&amp;marketplaceID=ATVPDKIKX0DER" \l "images" </w:instrText>
            </w:r>
            <w:r w:rsidRPr="00BC0CAD">
              <w:fldChar w:fldCharType="separate"/>
            </w:r>
          </w:p>
          <w:p w14:paraId="754F1BA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96C8BAB" wp14:editId="1436E316">
                  <wp:extent cx="762000" cy="762000"/>
                  <wp:effectExtent l="0" t="0" r="0" b="0"/>
                  <wp:docPr id="442" name="Picture 442" descr="https://images-na.ssl-images-amazon.com/images/I/517N9DF7B1L._SS60_.jpg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s://images-na.ssl-images-amazon.com/images/I/517N9DF7B1L._SS60_.jpg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5733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E0DF4D" w14:textId="6308716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41D6D9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0BC1241" w14:textId="7B53422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58E56A6" w14:textId="0945AAF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8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83" w:author="Microsoft Office User" w:date="2014-11-19T18:17:00Z">
              <w:r w:rsidRPr="00920F13">
                <w:rPr>
                  <w:rFonts w:ascii="Arial" w:hAnsi="Arial" w:cs="Arial"/>
                </w:rPr>
                <w:instrText>11.99</w:instrText>
              </w:r>
            </w:ins>
            <w:ins w:id="128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B15AAD8" w14:textId="509F02C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B33CC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85" w:author="Microsoft Office User" w:date="2014-11-19T18:23:00Z"/>
                <w:rPrChange w:id="1286" w:author="Microsoft Office User" w:date="2014-11-19T18:30:00Z">
                  <w:rPr>
                    <w:ins w:id="128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88" w:author="Microsoft Office User" w:date="2014-11-19T18:23:00Z">
              <w:r w:rsidRPr="00BC0CAD">
                <w:rPr>
                  <w:rPrChange w:id="12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9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"http://www.amazon.com/dp/0201548550" \t "_blank" </w:instrText>
              </w:r>
              <w:r w:rsidRPr="00BC0CAD">
                <w:rPr>
                  <w:rPrChange w:id="12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Advanced C++ Programming Styles and Idioms [Paperback] [Sep 09, 1991] Coplien, James O.</w:t>
              </w:r>
              <w:r w:rsidRPr="00BC0CAD">
                <w:rPr>
                  <w:rPrChange w:id="12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D44640D" w14:textId="3C2F678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95" w:author="Microsoft Office User" w:date="2014-11-19T18:23:00Z">
              <w:r w:rsidRPr="00BC0CAD">
                <w:rPr>
                  <w:rPrChange w:id="12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0201548550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DFF3F2" w14:textId="68558F6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48F86D" w14:textId="3E8D2C0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9781410946980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B12310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"https://catalog.amazon.com/abis/product/DisplayEditProduct?sku=B8-BE4O-LHTA&amp;asin=0201548550&amp;productType=ABIS_BOOK&amp;marketplaceID=ATVPDKIKX0DER" \l "images" </w:instrText>
            </w:r>
            <w:r w:rsidRPr="00BC0CAD">
              <w:fldChar w:fldCharType="separate"/>
            </w:r>
          </w:p>
          <w:p w14:paraId="73EFB74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24B9F8" wp14:editId="4AFF63F1">
                  <wp:extent cx="762000" cy="762000"/>
                  <wp:effectExtent l="0" t="0" r="0" b="0"/>
                  <wp:docPr id="447" name="Picture 447" descr="https://images-na.ssl-images-amazon.com/images/I/41VJ5LOnHTL._SS60_.jpg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s://images-na.ssl-images-amazon.com/images/I/41VJ5LOnHTL._SS60_.jpg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7018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82070A" w14:textId="55F318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583454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8EA82B6" w14:textId="3802264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F3AA2BF" w14:textId="5A15299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9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98" w:author="Microsoft Office User" w:date="2014-11-19T18:17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29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000C60F" w14:textId="07826F6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1A25EB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00" w:author="Microsoft Office User" w:date="2014-11-19T18:23:00Z"/>
                <w:rPrChange w:id="1301" w:author="Microsoft Office User" w:date="2014-11-19T18:30:00Z">
                  <w:rPr>
                    <w:ins w:id="130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03" w:author="Microsoft Office User" w:date="2014-11-19T18:23:00Z">
              <w:r w:rsidRPr="00BC0CAD">
                <w:rPr>
                  <w:rPrChange w:id="13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0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"http://www.amazon.com/dp/0073376736" \t "_blank" </w:instrText>
              </w:r>
              <w:r w:rsidRPr="00BC0CAD">
                <w:rPr>
                  <w:rPrChange w:id="13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Business Driven Information Systems [Hardcover] [Sep 05, 2008] Baltzan, Paige and Phillips, Amy</w:t>
              </w:r>
              <w:r w:rsidRPr="00BC0CAD">
                <w:rPr>
                  <w:rPrChange w:id="13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154BF68" w14:textId="4D1925D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10" w:author="Microsoft Office User" w:date="2014-11-19T18:23:00Z">
              <w:r w:rsidRPr="00BC0CAD">
                <w:rPr>
                  <w:rPrChange w:id="13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0073376736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14CD4A2" w14:textId="356C861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E966D95" w14:textId="529E631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9780534552152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4E637B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"https://catalog.amazon.com/abis/product/DisplayEditProduct?sku=B1-MIVF-I8WO&amp;asin=0073376736&amp;productType=ABIS_BOOK&amp;marketplaceID=ATVPDKIKX0DER" \l "images" </w:instrText>
            </w:r>
            <w:r w:rsidRPr="00BC0CAD">
              <w:fldChar w:fldCharType="separate"/>
            </w:r>
          </w:p>
          <w:p w14:paraId="4EF3FAF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241680F" wp14:editId="1241DFDE">
                  <wp:extent cx="762000" cy="762000"/>
                  <wp:effectExtent l="0" t="0" r="0" b="0"/>
                  <wp:docPr id="452" name="Picture 452" descr="https://images-na.ssl-images-amazon.com/images/I/31IFIkBnpuL._SS60_.jpg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s://images-na.ssl-images-amazon.com/images/I/31IFIkBnpuL._SS60_.jpg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F91E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4C41F0" w14:textId="6A005E3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33E605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D3A91F" w14:textId="580502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1F87931" w14:textId="57A58B0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1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13" w:author="Microsoft Office User" w:date="2014-11-19T18:1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31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7527D1F" w14:textId="244E1E2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8CD9740" w14:textId="06B11D40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15" w:author="Microsoft Office User" w:date="2014-11-19T18:23:00Z"/>
                <w:rPrChange w:id="1316" w:author="Microsoft Office User" w:date="2014-11-19T18:30:00Z">
                  <w:rPr>
                    <w:ins w:id="131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18" w:author="Microsoft Office User" w:date="2014-11-19T18:23:00Z">
              <w:r w:rsidRPr="00BC0CAD">
                <w:rPr>
                  <w:rPrChange w:id="13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"http://www.amazon.com/dp/B005X4AEMM" \t "_blank" </w:instrText>
              </w:r>
              <w:r w:rsidRPr="00BC0CAD">
                <w:rPr>
                  <w:rPrChange w:id="13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professional [oct 05, 2009] parker, robert b.</w:t>
              </w:r>
              <w:r w:rsidRPr="00BC0CAD">
                <w:rPr>
                  <w:rPrChange w:id="13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8AE4462" w14:textId="66F0012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24" w:author="Microsoft Office User" w:date="2014-11-19T18:23:00Z">
              <w:r w:rsidRPr="00BC0CAD">
                <w:t>B005x4aemm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08016EA" w14:textId="1F61085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1C6919A" w14:textId="1B860BD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9780132444842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8C1454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"https://catalog.amazon.com/abis/product/DisplayEditProduct?sku=AU-0U3V-F13U&amp;asin=B005X4AEMM&amp;productType=ABIS_BOOK&amp;marketplaceID=ATVPDKIKX0DER" \l "images" </w:instrText>
            </w:r>
            <w:r w:rsidRPr="00BC0CAD">
              <w:fldChar w:fldCharType="separate"/>
            </w:r>
          </w:p>
          <w:p w14:paraId="198B9AE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C6B18C7" wp14:editId="23A25526">
                  <wp:extent cx="762000" cy="762000"/>
                  <wp:effectExtent l="0" t="0" r="0" b="0"/>
                  <wp:docPr id="457" name="Picture 457" descr="https://images-na.ssl-images-amazon.com/images/I/41boGYX4M0L._SS60_.jpg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s://images-na.ssl-images-amazon.com/images/I/41boGYX4M0L._SS60_.jpg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3195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2D02E3" w14:textId="2B2B2AC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5CBB99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6C6DFB" w14:textId="1B03A48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E861DD" w14:textId="470BBD5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2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26" w:author="Microsoft Office User" w:date="2014-11-19T18:1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32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724EE5C" w14:textId="64FF39F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3ACEB7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28" w:author="Microsoft Office User" w:date="2014-11-19T18:23:00Z"/>
                <w:rPrChange w:id="1329" w:author="Microsoft Office User" w:date="2014-11-19T18:30:00Z">
                  <w:rPr>
                    <w:ins w:id="133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31" w:author="Microsoft Office User" w:date="2014-11-19T18:23:00Z">
              <w:r w:rsidRPr="00BC0CAD">
                <w:rPr>
                  <w:rPrChange w:id="13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"http://www.amazon.com/dp/0312357966" \t "_blank" </w:instrText>
              </w:r>
              <w:r w:rsidRPr="00BC0CAD">
                <w:rPr>
                  <w:rPrChange w:id="13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Emperor's New Clothes: Exposing the Truth from Watergate to 9/11 [May 26, 2009] Ben-Veniste, Richard</w:t>
              </w:r>
              <w:r w:rsidRPr="00BC0CAD">
                <w:rPr>
                  <w:rPrChange w:id="13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1BACFDC" w14:textId="4BD20A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38" w:author="Microsoft Office User" w:date="2014-11-19T18:23:00Z">
              <w:r w:rsidRPr="00BC0CAD">
                <w:rPr>
                  <w:rPrChange w:id="13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0312357966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F6137BD" w14:textId="688A696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4085FFF" w14:textId="4CFBB52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9780195287134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9295C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"https://catalog.amazon.com/abis/product/DisplayEditProduct?sku=AQ-G3Z8-VFLS&amp;asin=0312357966&amp;productType=ABIS_BOOK&amp;marketplaceID=ATVPDKIKX0DER" \l "images" </w:instrText>
            </w:r>
            <w:r w:rsidRPr="00BC0CAD">
              <w:fldChar w:fldCharType="separate"/>
            </w:r>
          </w:p>
          <w:p w14:paraId="22D6976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BC8190" wp14:editId="09C35C77">
                  <wp:extent cx="762000" cy="762000"/>
                  <wp:effectExtent l="0" t="0" r="0" b="0"/>
                  <wp:docPr id="462" name="Picture 462" descr="https://images-na.ssl-images-amazon.com/images/I/51wSZLRZUNL._SS60_.jpg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s://images-na.ssl-images-amazon.com/images/I/51wSZLRZUNL._SS60_.jpg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BD3E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8DD4E8" w14:textId="321553D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5F3E0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ED0748" w14:textId="239BBAF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E60B5E4" w14:textId="62C3FDD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4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1341" w:author="Microsoft Office User" w:date="2014-11-19T18:17:00Z">
              <w:r w:rsidRPr="00920F13">
                <w:rPr>
                  <w:rFonts w:ascii="Arial" w:hAnsi="Arial" w:cs="Arial"/>
                </w:rPr>
                <w:t>6.99</w:t>
              </w:r>
            </w:ins>
          </w:p>
        </w:tc>
      </w:tr>
      <w:tr w:rsidR="00E71548" w:rsidRPr="00BC0CAD" w14:paraId="2EE512C9" w14:textId="4F2EC5E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EB804A" w14:textId="0CFE103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42" w:author="Microsoft Office User" w:date="2014-11-19T18:23:00Z"/>
                <w:rPrChange w:id="1343" w:author="Microsoft Office User" w:date="2014-11-19T18:30:00Z">
                  <w:rPr>
                    <w:ins w:id="134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45" w:author="Microsoft Office User" w:date="2014-11-19T18:23:00Z">
              <w:r w:rsidRPr="00BC0CAD">
                <w:rPr>
                  <w:rPrChange w:id="13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"http://www.amazon.com/dp/1429676965" \t "_blank" </w:instrText>
              </w:r>
              <w:r w:rsidRPr="00BC0CAD">
                <w:rPr>
                  <w:rPrChange w:id="13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Exploring Fall (Exploring the Seasons) [Library Binding] [Jan 01, 2012] </w:t>
              </w:r>
              <w:r w:rsidRPr="00BC0CAD">
                <w:t>degezelle</w:t>
              </w:r>
              <w:r w:rsidRPr="00BC0CAD">
                <w:rPr>
                  <w:rPrChange w:id="13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, Terri</w:t>
              </w:r>
              <w:r w:rsidRPr="00BC0CAD">
                <w:rPr>
                  <w:rPrChange w:id="13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C7A6ADD" w14:textId="0CA5722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53" w:author="Microsoft Office User" w:date="2014-11-19T18:23:00Z">
              <w:r w:rsidRPr="00BC0CAD">
                <w:rPr>
                  <w:rPrChange w:id="13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1429676965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9E4F024" w14:textId="20FA157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77C96A" w14:textId="7FA4372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9780205376094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86F08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"https://catalog.amazon.com/abis/product/DisplayEditProduct?sku=AQ-5I95-VFLS&amp;asin=1429676965&amp;productType=ABIS_BOOK&amp;marketplaceID=ATVPDKIKX0DER" \l "images" </w:instrText>
            </w:r>
            <w:r w:rsidRPr="00BC0CAD">
              <w:fldChar w:fldCharType="separate"/>
            </w:r>
          </w:p>
          <w:p w14:paraId="4CC571F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A157C23" wp14:editId="65480C33">
                  <wp:extent cx="762000" cy="762000"/>
                  <wp:effectExtent l="0" t="0" r="0" b="0"/>
                  <wp:docPr id="467" name="Picture 467" descr="https://images-na.ssl-images-amazon.com/images/I/51rkVT%2BvKaL._SS60_.jpg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s://images-na.ssl-images-amazon.com/images/I/51rkVT%2BvKaL._SS60_.jpg">
                            <a:hlinkClick r:id="rId1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1AFD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299FB05" w14:textId="773D108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E2E226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081A72" w14:textId="68DAD51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06AA267" w14:textId="073D0C2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5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56" w:author="Microsoft Office User" w:date="2014-11-19T18:17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35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</w:tbl>
    <w:p w14:paraId="03240118" w14:textId="5E083CC8" w:rsidR="0049224C" w:rsidRPr="00BC0CAD" w:rsidRDefault="00C40681" w:rsidP="00BC0CAD">
      <w:pPr>
        <w:framePr w:wrap="around"/>
      </w:pPr>
      <w:ins w:id="1358" w:author="Microsoft Office User" w:date="2014-11-19T18:29:00Z">
        <w:r w:rsidRPr="00BC0CAD">
          <w:br/>
        </w:r>
      </w:ins>
    </w:p>
    <w:p w14:paraId="174AAED1" w14:textId="77777777" w:rsidR="00774E38" w:rsidRPr="00BC0CAD" w:rsidRDefault="00774E38" w:rsidP="00BC0CAD">
      <w:pPr>
        <w:framePr w:wrap="around"/>
      </w:pPr>
    </w:p>
    <w:sectPr w:rsidR="00774E38" w:rsidRPr="00BC0CAD" w:rsidSect="00BB22F8">
      <w:pgSz w:w="15840" w:h="12240" w:orient="landscape"/>
      <w:pgMar w:top="0" w:right="0" w:bottom="0" w:left="0" w:header="720" w:footer="720" w:gutter="0"/>
      <w:pgBorders>
        <w:top w:val="dotted" w:sz="4" w:space="1" w:color="auto"/>
        <w:left w:val="dotted" w:sz="4" w:space="6" w:color="auto"/>
        <w:bottom w:val="dotted" w:sz="4" w:space="1" w:color="auto"/>
        <w:right w:val="dotted" w:sz="4" w:space="4" w:color="auto"/>
      </w:pgBorders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alignBordersAndEdge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4C"/>
    <w:rsid w:val="000730FB"/>
    <w:rsid w:val="001816D1"/>
    <w:rsid w:val="00200708"/>
    <w:rsid w:val="00206029"/>
    <w:rsid w:val="003152A5"/>
    <w:rsid w:val="004627D3"/>
    <w:rsid w:val="0049224C"/>
    <w:rsid w:val="00532C10"/>
    <w:rsid w:val="00660677"/>
    <w:rsid w:val="0067388E"/>
    <w:rsid w:val="006C1A35"/>
    <w:rsid w:val="006F7BE8"/>
    <w:rsid w:val="00774E38"/>
    <w:rsid w:val="008622DE"/>
    <w:rsid w:val="00920F13"/>
    <w:rsid w:val="00A31A4A"/>
    <w:rsid w:val="00A64BB2"/>
    <w:rsid w:val="00A95E2E"/>
    <w:rsid w:val="00B23D59"/>
    <w:rsid w:val="00BB22F8"/>
    <w:rsid w:val="00BC0CAD"/>
    <w:rsid w:val="00BD13BC"/>
    <w:rsid w:val="00C40681"/>
    <w:rsid w:val="00D62595"/>
    <w:rsid w:val="00E02370"/>
    <w:rsid w:val="00E71548"/>
    <w:rsid w:val="00FD3572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B733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Text"/>
    <w:qFormat/>
    <w:rsid w:val="00BC0CAD"/>
    <w:pPr>
      <w:framePr w:hSpace="187" w:wrap="around" w:vAnchor="text" w:hAnchor="text" w:xAlign="center" w:y="1"/>
      <w:suppressOverlap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A35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4C"/>
    <w:pPr>
      <w:framePr w:wrap="around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4C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224C"/>
  </w:style>
  <w:style w:type="table" w:styleId="LightShading-Accent1">
    <w:name w:val="Light Shading Accent 1"/>
    <w:basedOn w:val="TableNormal"/>
    <w:uiPriority w:val="60"/>
    <w:rsid w:val="0049224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224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Revision">
    <w:name w:val="Revision"/>
    <w:hidden/>
    <w:uiPriority w:val="99"/>
    <w:semiHidden/>
    <w:rsid w:val="00660677"/>
  </w:style>
  <w:style w:type="paragraph" w:styleId="Title">
    <w:name w:val="Title"/>
    <w:basedOn w:val="Normal"/>
    <w:next w:val="Normal"/>
    <w:link w:val="TitleChar"/>
    <w:uiPriority w:val="10"/>
    <w:qFormat/>
    <w:rsid w:val="00BB22F8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BC0CAD"/>
    <w:pPr>
      <w:framePr w:wrap="around"/>
      <w:spacing w:before="360"/>
      <w:jc w:val="left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C0CAD"/>
    <w:pPr>
      <w:framePr w:wrap="around"/>
      <w:spacing w:before="240"/>
      <w:jc w:val="left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C0CAD"/>
    <w:pPr>
      <w:framePr w:wrap="around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0CAD"/>
    <w:pPr>
      <w:framePr w:wrap="around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0CAD"/>
    <w:pPr>
      <w:framePr w:wrap="around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0CAD"/>
    <w:pPr>
      <w:framePr w:wrap="around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0CAD"/>
    <w:pPr>
      <w:framePr w:wrap="around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0CAD"/>
    <w:pPr>
      <w:framePr w:wrap="around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0CAD"/>
    <w:pPr>
      <w:framePr w:wrap="around"/>
      <w:ind w:left="1680"/>
      <w:jc w:val="left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1A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CAD"/>
    <w:pPr>
      <w:framePr w:wrap="around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C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Text"/>
    <w:qFormat/>
    <w:rsid w:val="00BC0CAD"/>
    <w:pPr>
      <w:framePr w:hSpace="187" w:wrap="around" w:vAnchor="text" w:hAnchor="text" w:xAlign="center" w:y="1"/>
      <w:suppressOverlap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A35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4C"/>
    <w:pPr>
      <w:framePr w:wrap="around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4C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224C"/>
  </w:style>
  <w:style w:type="table" w:styleId="LightShading-Accent1">
    <w:name w:val="Light Shading Accent 1"/>
    <w:basedOn w:val="TableNormal"/>
    <w:uiPriority w:val="60"/>
    <w:rsid w:val="0049224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224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Revision">
    <w:name w:val="Revision"/>
    <w:hidden/>
    <w:uiPriority w:val="99"/>
    <w:semiHidden/>
    <w:rsid w:val="00660677"/>
  </w:style>
  <w:style w:type="paragraph" w:styleId="Title">
    <w:name w:val="Title"/>
    <w:basedOn w:val="Normal"/>
    <w:next w:val="Normal"/>
    <w:link w:val="TitleChar"/>
    <w:uiPriority w:val="10"/>
    <w:qFormat/>
    <w:rsid w:val="00BB22F8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BC0CAD"/>
    <w:pPr>
      <w:framePr w:wrap="around"/>
      <w:spacing w:before="360"/>
      <w:jc w:val="left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C0CAD"/>
    <w:pPr>
      <w:framePr w:wrap="around"/>
      <w:spacing w:before="240"/>
      <w:jc w:val="left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C0CAD"/>
    <w:pPr>
      <w:framePr w:wrap="around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0CAD"/>
    <w:pPr>
      <w:framePr w:wrap="around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0CAD"/>
    <w:pPr>
      <w:framePr w:wrap="around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0CAD"/>
    <w:pPr>
      <w:framePr w:wrap="around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0CAD"/>
    <w:pPr>
      <w:framePr w:wrap="around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0CAD"/>
    <w:pPr>
      <w:framePr w:wrap="around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0CAD"/>
    <w:pPr>
      <w:framePr w:wrap="around"/>
      <w:ind w:left="1680"/>
      <w:jc w:val="left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1A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CAD"/>
    <w:pPr>
      <w:framePr w:wrap="around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0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68.jpeg"/><Relationship Id="rId143" Type="http://schemas.openxmlformats.org/officeDocument/2006/relationships/hyperlink" Target="https://catalog.amazon.com/abis/product/DisplayEditProduct?sku=EV-QQFI-R0V0&amp;asin=B003W5HH9C&amp;productType=MUSIC_CLASSICAL_VINYL&amp;marketplaceID=ATVPDKIKX0DER%23images" TargetMode="External"/><Relationship Id="rId144" Type="http://schemas.openxmlformats.org/officeDocument/2006/relationships/image" Target="media/image69.jpeg"/><Relationship Id="rId145" Type="http://schemas.openxmlformats.org/officeDocument/2006/relationships/hyperlink" Target="https://catalog.amazon.com/abis/product/DisplayEditProduct?sku=ES-6B10-7EZ7&amp;asin=0547125518&amp;productType=ABIS_BOOK&amp;marketplaceID=ATVPDKIKX0DER%23images" TargetMode="External"/><Relationship Id="rId146" Type="http://schemas.openxmlformats.org/officeDocument/2006/relationships/image" Target="media/image70.jpeg"/><Relationship Id="rId147" Type="http://schemas.openxmlformats.org/officeDocument/2006/relationships/hyperlink" Target="https://catalog.amazon.com/abis/product/DisplayEditProduct?sku=EO-7IEO-NT5B&amp;asin=3862783227&amp;productType=ABIS_BOOK&amp;marketplaceID=ATVPDKIKX0DER%23images" TargetMode="External"/><Relationship Id="rId148" Type="http://schemas.openxmlformats.org/officeDocument/2006/relationships/image" Target="media/image71.jpeg"/><Relationship Id="rId149" Type="http://schemas.openxmlformats.org/officeDocument/2006/relationships/hyperlink" Target="https://catalog.amazon.com/abis/product/DisplayEditProduct?sku=EH-4FYB-KLLT&amp;asin=1576832015&amp;productType=ABIS_BOOK&amp;marketplaceID=ATVPDKIKX0DER%23images" TargetMode="External"/><Relationship Id="rId180" Type="http://schemas.openxmlformats.org/officeDocument/2006/relationships/hyperlink" Target="https://catalog.amazon.com/abis/product/DisplayEditProduct?sku=BC-2DDK-53PS&amp;asin=0534506550&amp;productType=ABIS_BOOK&amp;marketplaceID=ATVPDKIKX0DER%23images" TargetMode="External"/><Relationship Id="rId181" Type="http://schemas.openxmlformats.org/officeDocument/2006/relationships/image" Target="media/image87.jpeg"/><Relationship Id="rId182" Type="http://schemas.openxmlformats.org/officeDocument/2006/relationships/hyperlink" Target="https://catalog.amazon.com/abis/product/DisplayEditProduct?sku=B8-BE4O-LHTA&amp;asin=0201548550&amp;productType=ABIS_BOOK&amp;marketplaceID=ATVPDKIKX0DER%23images" TargetMode="External"/><Relationship Id="rId40" Type="http://schemas.openxmlformats.org/officeDocument/2006/relationships/hyperlink" Target="https://catalog.amazon.com/abis/product/DisplayEditProduct?sku=a0255p999&amp;asin=1400074940&amp;productType=ABIS_BOOK&amp;marketplaceID=ATVPDKIKX0DER%23images" TargetMode="External"/><Relationship Id="rId41" Type="http://schemas.openxmlformats.org/officeDocument/2006/relationships/image" Target="media/image18.jpeg"/><Relationship Id="rId42" Type="http://schemas.openxmlformats.org/officeDocument/2006/relationships/hyperlink" Target="https://catalog.amazon.com/abis/product/DisplayEditProduct?sku=a003h1829&amp;asin=0205420427&amp;productType=ABIS_BOOK&amp;marketplaceID=ATVPDKIKX0DER%23images" TargetMode="External"/><Relationship Id="rId43" Type="http://schemas.openxmlformats.org/officeDocument/2006/relationships/image" Target="media/image19.jpeg"/><Relationship Id="rId44" Type="http://schemas.openxmlformats.org/officeDocument/2006/relationships/hyperlink" Target="https://catalog.amazon.com/abis/product/DisplayEditProduct?sku=a002p2999&amp;asin=0619057009&amp;productType=ABIS_BOOK&amp;marketplaceID=ATVPDKIKX0DER%23images" TargetMode="External"/><Relationship Id="rId45" Type="http://schemas.openxmlformats.org/officeDocument/2006/relationships/image" Target="media/image20.gif"/><Relationship Id="rId46" Type="http://schemas.openxmlformats.org/officeDocument/2006/relationships/hyperlink" Target="https://catalog.amazon.com/abis/product/DisplayEditProduct?sku=a0021p399&amp;asin=006198924X&amp;productType=ABIS_BOOK&amp;marketplaceID=ATVPDKIKX0DER%23images" TargetMode="External"/><Relationship Id="rId47" Type="http://schemas.openxmlformats.org/officeDocument/2006/relationships/image" Target="media/image21.jpeg"/><Relationship Id="rId48" Type="http://schemas.openxmlformats.org/officeDocument/2006/relationships/hyperlink" Target="https://catalog.amazon.com/abis/product/DisplayEditProduct?sku=a0020m499&amp;asin=0877180059&amp;productType=ABIS_BOOK&amp;marketplaceID=ATVPDKIKX0DER%23images" TargetMode="External"/><Relationship Id="rId49" Type="http://schemas.openxmlformats.org/officeDocument/2006/relationships/image" Target="media/image22.jpeg"/><Relationship Id="rId183" Type="http://schemas.openxmlformats.org/officeDocument/2006/relationships/image" Target="media/image88.jpeg"/><Relationship Id="rId184" Type="http://schemas.openxmlformats.org/officeDocument/2006/relationships/hyperlink" Target="https://catalog.amazon.com/abis/product/DisplayEditProduct?sku=B1-MIVF-I8WO&amp;asin=0073376736&amp;productType=ABIS_BOOK&amp;marketplaceID=ATVPDKIKX0DER%23images" TargetMode="External"/><Relationship Id="rId185" Type="http://schemas.openxmlformats.org/officeDocument/2006/relationships/image" Target="media/image89.jpeg"/><Relationship Id="rId186" Type="http://schemas.openxmlformats.org/officeDocument/2006/relationships/hyperlink" Target="https://catalog.amazon.com/abis/product/DisplayEditProduct?sku=AU-0U3V-F13U&amp;asin=B005X4AEMM&amp;productType=ABIS_BOOK&amp;marketplaceID=ATVPDKIKX0DER%23images" TargetMode="External"/><Relationship Id="rId187" Type="http://schemas.openxmlformats.org/officeDocument/2006/relationships/image" Target="media/image90.jpeg"/><Relationship Id="rId188" Type="http://schemas.openxmlformats.org/officeDocument/2006/relationships/hyperlink" Target="https://catalog.amazon.com/abis/product/DisplayEditProduct?sku=AQ-G3Z8-VFLS&amp;asin=0312357966&amp;productType=ABIS_BOOK&amp;marketplaceID=ATVPDKIKX0DER%23images" TargetMode="External"/><Relationship Id="rId189" Type="http://schemas.openxmlformats.org/officeDocument/2006/relationships/image" Target="media/image91.jpeg"/><Relationship Id="rId80" Type="http://schemas.openxmlformats.org/officeDocument/2006/relationships/hyperlink" Target="https://catalog.amazon.com/abis/product/DisplayEditProduct?sku=L3-EHMA-2FCX&amp;asin=1578564514&amp;productType=ABIS_BOOK&amp;marketplaceID=ATVPDKIKX0DER%23images" TargetMode="External"/><Relationship Id="rId81" Type="http://schemas.openxmlformats.org/officeDocument/2006/relationships/image" Target="media/image38.jpeg"/><Relationship Id="rId82" Type="http://schemas.openxmlformats.org/officeDocument/2006/relationships/hyperlink" Target="https://catalog.amazon.com/abis/product/DisplayEditProduct?sku=KV-P8CQ-Z72M&amp;asin=1432968114&amp;productType=ABIS_BOOK&amp;marketplaceID=ATVPDKIKX0DER%23images" TargetMode="External"/><Relationship Id="rId83" Type="http://schemas.openxmlformats.org/officeDocument/2006/relationships/image" Target="media/image39.jpeg"/><Relationship Id="rId84" Type="http://schemas.openxmlformats.org/officeDocument/2006/relationships/hyperlink" Target="https://catalog.amazon.com/abis/product/DisplayEditProduct?sku=KO-BYJL-W0NX&amp;asin=0307276708&amp;productType=ABIS_BOOK&amp;marketplaceID=ATVPDKIKX0DER%23images" TargetMode="External"/><Relationship Id="rId85" Type="http://schemas.openxmlformats.org/officeDocument/2006/relationships/image" Target="media/image40.jpeg"/><Relationship Id="rId86" Type="http://schemas.openxmlformats.org/officeDocument/2006/relationships/hyperlink" Target="https://catalog.amazon.com/abis/product/DisplayEditProduct?sku=K7-LQ8B-5X60&amp;asin=0804139091&amp;productType=ABIS_BOOK&amp;marketplaceID=ATVPDKIKX0DER%23images" TargetMode="External"/><Relationship Id="rId87" Type="http://schemas.openxmlformats.org/officeDocument/2006/relationships/image" Target="media/image41.jpeg"/><Relationship Id="rId88" Type="http://schemas.openxmlformats.org/officeDocument/2006/relationships/hyperlink" Target="https://catalog.amazon.com/abis/product/DisplayEditProduct?sku=K0-55V7-2Q4X&amp;asin=B001AI2WD4&amp;productType=BOOKS_1973_AND_LATER&amp;marketplaceID=ATVPDKIKX0DER%23images" TargetMode="External"/><Relationship Id="rId89" Type="http://schemas.openxmlformats.org/officeDocument/2006/relationships/image" Target="media/image42.jpeg"/><Relationship Id="rId110" Type="http://schemas.openxmlformats.org/officeDocument/2006/relationships/hyperlink" Target="https://catalog.amazon.com/abis/product/DisplayEditProduct?sku=HX-PFJY-MXDZ&amp;asin=B000GBFQSO&amp;productType=ABIS_BOOK&amp;marketplaceID=ATVPDKIKX0DER%23images" TargetMode="External"/><Relationship Id="rId111" Type="http://schemas.openxmlformats.org/officeDocument/2006/relationships/image" Target="media/image53.jpeg"/><Relationship Id="rId112" Type="http://schemas.openxmlformats.org/officeDocument/2006/relationships/hyperlink" Target="https://catalog.amazon.com/abis/product/DisplayEditProduct?sku=HU-76JO-3B16&amp;asin=0399158022&amp;productType=ABIS_BOOK&amp;marketplaceID=ATVPDKIKX0DER%23images" TargetMode="External"/><Relationship Id="rId113" Type="http://schemas.openxmlformats.org/officeDocument/2006/relationships/image" Target="media/image54.jpeg"/><Relationship Id="rId114" Type="http://schemas.openxmlformats.org/officeDocument/2006/relationships/hyperlink" Target="https://catalog.amazon.com/abis/product/DisplayEditProduct?sku=HQ-YVTH-JPHZ&amp;asin=0465006957&amp;productType=ABIS_BOOK&amp;marketplaceID=ATVPDKIKX0DER%23images" TargetMode="External"/><Relationship Id="rId115" Type="http://schemas.openxmlformats.org/officeDocument/2006/relationships/image" Target="media/image55.jpeg"/><Relationship Id="rId116" Type="http://schemas.openxmlformats.org/officeDocument/2006/relationships/hyperlink" Target="https://catalog.amazon.com/abis/product/DisplayEditProduct?sku=HN-8SP7-03NQ&amp;asin=1567932266&amp;productType=ABIS_BOOK&amp;marketplaceID=ATVPDKIKX0DER%23images" TargetMode="External"/><Relationship Id="rId117" Type="http://schemas.openxmlformats.org/officeDocument/2006/relationships/image" Target="media/image56.jpeg"/><Relationship Id="rId118" Type="http://schemas.openxmlformats.org/officeDocument/2006/relationships/hyperlink" Target="https://catalog.amazon.com/abis/product/DisplayEditProduct?sku=HN-6C16-03SS&amp;asin=1400280559&amp;productType=ABIS_BOOK&amp;marketplaceID=ATVPDKIKX0DER%23images" TargetMode="External"/><Relationship Id="rId119" Type="http://schemas.openxmlformats.org/officeDocument/2006/relationships/image" Target="media/image57.jpeg"/><Relationship Id="rId150" Type="http://schemas.openxmlformats.org/officeDocument/2006/relationships/image" Target="media/image72.jpeg"/><Relationship Id="rId151" Type="http://schemas.openxmlformats.org/officeDocument/2006/relationships/hyperlink" Target="https://catalog.amazon.com/abis/product/DisplayEditProduct?sku=EA-ZVZ7-HCW0&amp;asin=0393067637&amp;productType=ABIS_BOOK&amp;marketplaceID=ATVPDKIKX0DER%23images" TargetMode="External"/><Relationship Id="rId152" Type="http://schemas.openxmlformats.org/officeDocument/2006/relationships/image" Target="media/image73.jpeg"/><Relationship Id="rId10" Type="http://schemas.openxmlformats.org/officeDocument/2006/relationships/hyperlink" Target="https://catalog.amazon.com/abis/product/DisplayEditProduct?sku=a0332p5.99&amp;asin=0738203181&amp;productType=ABIS_BOOK&amp;marketplaceID=ATVPDKIKX0DER%23images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catalog.amazon.com/abis/product/DisplayEditProduct?sku=a0330p626&amp;asin=0451225538&amp;productType=ABIS_BOOK&amp;marketplaceID=ATVPDKIKX0DER%23images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catalog.amazon.com/abis/product/DisplayEditProduct?sku=a0317p919&amp;asin=1594745978&amp;productType=ABIS_BOOK&amp;marketplaceID=ATVPDKIKX0DER%23images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s://catalog.amazon.com/abis/product/DisplayEditProduct?sku=a0303h999&amp;asin=0130274860&amp;productType=ABIS_BOOK&amp;marketplaceID=ATVPDKIKX0DER%23images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s://catalog.amazon.com/abis/product/DisplayEditProduct?sku=a0300h1999&amp;asin=B000LZQABM&amp;productType=BOOKS_1973_AND_LATER&amp;marketplaceID=ATVPDKIKX0DER%23images" TargetMode="External"/><Relationship Id="rId19" Type="http://schemas.openxmlformats.org/officeDocument/2006/relationships/image" Target="media/image7.jpeg"/><Relationship Id="rId153" Type="http://schemas.openxmlformats.org/officeDocument/2006/relationships/hyperlink" Target="https://catalog.amazon.com/abis/product/DisplayEditProduct?sku=DW-VEML-AX3G&amp;asin=0077044479&amp;productType=ABIS_BOOK&amp;marketplaceID=ATVPDKIKX0DER%23images" TargetMode="External"/><Relationship Id="rId154" Type="http://schemas.openxmlformats.org/officeDocument/2006/relationships/image" Target="media/image74.jpeg"/><Relationship Id="rId155" Type="http://schemas.openxmlformats.org/officeDocument/2006/relationships/hyperlink" Target="https://catalog.amazon.com/abis/product/DisplayEditProduct?sku=D3-MF8J-Y2I0&amp;asin=B0032FO3A8&amp;productType=ABIS_BOOK&amp;marketplaceID=ATVPDKIKX0DER%23images" TargetMode="External"/><Relationship Id="rId156" Type="http://schemas.openxmlformats.org/officeDocument/2006/relationships/image" Target="media/image75.jpeg"/><Relationship Id="rId157" Type="http://schemas.openxmlformats.org/officeDocument/2006/relationships/hyperlink" Target="https://catalog.amazon.com/abis/product/DisplayEditProduct?sku=D3-3TSV-Y1N0&amp;asin=0375723250&amp;productType=ABIS_BOOK&amp;marketplaceID=ATVPDKIKX0DER%23images" TargetMode="External"/><Relationship Id="rId158" Type="http://schemas.openxmlformats.org/officeDocument/2006/relationships/image" Target="media/image76.jpeg"/><Relationship Id="rId159" Type="http://schemas.openxmlformats.org/officeDocument/2006/relationships/hyperlink" Target="https://catalog.amazon.com/abis/product/DisplayEditProduct?sku=D0-XDIC-EGK5&amp;asin=0785270523&amp;productType=ABIS_BOOK&amp;marketplaceID=ATVPDKIKX0DER%23images" TargetMode="External"/><Relationship Id="rId190" Type="http://schemas.openxmlformats.org/officeDocument/2006/relationships/hyperlink" Target="https://catalog.amazon.com/abis/product/DisplayEditProduct?sku=AQ-5I95-VFLS&amp;asin=1429676965&amp;productType=ABIS_BOOK&amp;marketplaceID=ATVPDKIKX0DER%23images" TargetMode="External"/><Relationship Id="rId191" Type="http://schemas.openxmlformats.org/officeDocument/2006/relationships/image" Target="media/image92.jpeg"/><Relationship Id="rId192" Type="http://schemas.openxmlformats.org/officeDocument/2006/relationships/fontTable" Target="fontTable.xml"/><Relationship Id="rId50" Type="http://schemas.openxmlformats.org/officeDocument/2006/relationships/hyperlink" Target="https://catalog.amazon.com/abis/product/DisplayEditProduct?sku=a0019h899&amp;asin=1401302009&amp;productType=ABIS_BOOK&amp;marketplaceID=ATVPDKIKX0DER%23images" TargetMode="External"/><Relationship Id="rId51" Type="http://schemas.openxmlformats.org/officeDocument/2006/relationships/image" Target="media/image23.jpeg"/><Relationship Id="rId52" Type="http://schemas.openxmlformats.org/officeDocument/2006/relationships/hyperlink" Target="https://catalog.amazon.com/abis/product/DisplayEditProduct?sku=a0015p1999&amp;asin=0785262873&amp;productType=BOOKS_1973_AND_LATER&amp;marketplaceID=ATVPDKIKX0DER%23images" TargetMode="External"/><Relationship Id="rId53" Type="http://schemas.openxmlformats.org/officeDocument/2006/relationships/image" Target="media/image24.jpeg"/><Relationship Id="rId54" Type="http://schemas.openxmlformats.org/officeDocument/2006/relationships/hyperlink" Target="https://catalog.amazon.com/abis/product/DisplayEditProduct?sku=a0011p499&amp;asin=1594131023&amp;productType=ABIS_BOOK&amp;marketplaceID=ATVPDKIKX0DER%23images" TargetMode="External"/><Relationship Id="rId55" Type="http://schemas.openxmlformats.org/officeDocument/2006/relationships/image" Target="media/image25.jpeg"/><Relationship Id="rId56" Type="http://schemas.openxmlformats.org/officeDocument/2006/relationships/hyperlink" Target="https://catalog.amazon.com/abis/product/DisplayEditProduct?sku=a0005p599&amp;asin=0892831812&amp;productType=ABIS_BOOK&amp;marketplaceID=ATVPDKIKX0DER%23images" TargetMode="External"/><Relationship Id="rId57" Type="http://schemas.openxmlformats.org/officeDocument/2006/relationships/image" Target="media/image26.jpeg"/><Relationship Id="rId58" Type="http://schemas.openxmlformats.org/officeDocument/2006/relationships/hyperlink" Target="https://catalog.amazon.com/abis/product/DisplayEditProduct?sku=a0004h3999&amp;asin=3832791981&amp;productType=ABIS_BOOK&amp;marketplaceID=ATVPDKIKX0DER%23images" TargetMode="External"/><Relationship Id="rId59" Type="http://schemas.openxmlformats.org/officeDocument/2006/relationships/image" Target="media/image27.jpeg"/><Relationship Id="rId193" Type="http://schemas.openxmlformats.org/officeDocument/2006/relationships/theme" Target="theme/theme1.xml"/><Relationship Id="rId90" Type="http://schemas.openxmlformats.org/officeDocument/2006/relationships/hyperlink" Target="https://catalog.amazon.com/abis/product/DisplayEditProduct?sku=JW-WH99-J388&amp;asin=0558318207&amp;productType=BOOKS_1973_AND_LATER&amp;marketplaceID=ATVPDKIKX0DER%23images" TargetMode="External"/><Relationship Id="rId91" Type="http://schemas.openxmlformats.org/officeDocument/2006/relationships/image" Target="media/image43.jpeg"/><Relationship Id="rId92" Type="http://schemas.openxmlformats.org/officeDocument/2006/relationships/hyperlink" Target="https://catalog.amazon.com/abis/product/DisplayEditProduct?sku=JW-T9N9-J3MK&amp;asin=B0010ASF5G&amp;productType=MUSIC_CLASSICAL_VINYL&amp;marketplaceID=ATVPDKIKX0DER%23images" TargetMode="External"/><Relationship Id="rId93" Type="http://schemas.openxmlformats.org/officeDocument/2006/relationships/image" Target="media/image44.jpeg"/><Relationship Id="rId94" Type="http://schemas.openxmlformats.org/officeDocument/2006/relationships/hyperlink" Target="https://catalog.amazon.com/abis/product/DisplayEditProduct?sku=JW-NI1W-J3OL&amp;asin=1410946983&amp;productType=ABIS_BOOK&amp;marketplaceID=ATVPDKIKX0DER%23images" TargetMode="External"/><Relationship Id="rId95" Type="http://schemas.openxmlformats.org/officeDocument/2006/relationships/image" Target="media/image45.jpeg"/><Relationship Id="rId96" Type="http://schemas.openxmlformats.org/officeDocument/2006/relationships/hyperlink" Target="https://catalog.amazon.com/abis/product/DisplayEditProduct?sku=JW-JB3B-J44B&amp;asin=0553277243&amp;productType=ABIS_BOOK&amp;marketplaceID=ATVPDKIKX0DER%23images" TargetMode="External"/><Relationship Id="rId97" Type="http://schemas.openxmlformats.org/officeDocument/2006/relationships/image" Target="media/image46.jpeg"/><Relationship Id="rId98" Type="http://schemas.openxmlformats.org/officeDocument/2006/relationships/hyperlink" Target="https://catalog.amazon.com/abis/product/DisplayEditProduct?sku=JP-PNG5-FVU0&amp;asin=1410942740&amp;productType=ABIS_BOOK&amp;marketplaceID=ATVPDKIKX0DER%23images" TargetMode="External"/><Relationship Id="rId99" Type="http://schemas.openxmlformats.org/officeDocument/2006/relationships/image" Target="media/image47.jpeg"/><Relationship Id="rId120" Type="http://schemas.openxmlformats.org/officeDocument/2006/relationships/hyperlink" Target="https://catalog.amazon.com/abis/product/DisplayEditProduct?sku=HJ-J4MG-GGR3&amp;asin=0321365208&amp;productType=ABIS_BOOK&amp;marketplaceID=ATVPDKIKX0DER%23images" TargetMode="External"/><Relationship Id="rId121" Type="http://schemas.openxmlformats.org/officeDocument/2006/relationships/image" Target="media/image58.jpeg"/><Relationship Id="rId122" Type="http://schemas.openxmlformats.org/officeDocument/2006/relationships/hyperlink" Target="https://catalog.amazon.com/abis/product/DisplayEditProduct?sku=GU-N8U0-N7N8&amp;asin=0811851303&amp;productType=ABIS_BOOK&amp;marketplaceID=ATVPDKIKX0DER%23images" TargetMode="External"/><Relationship Id="rId123" Type="http://schemas.openxmlformats.org/officeDocument/2006/relationships/image" Target="media/image59.jpeg"/><Relationship Id="rId124" Type="http://schemas.openxmlformats.org/officeDocument/2006/relationships/hyperlink" Target="https://catalog.amazon.com/abis/product/DisplayEditProduct?sku=GU-A4YR-N7BM&amp;asin=0735709513&amp;productType=ABIS_BOOK&amp;marketplaceID=ATVPDKIKX0DER%23images" TargetMode="External"/><Relationship Id="rId125" Type="http://schemas.openxmlformats.org/officeDocument/2006/relationships/image" Target="media/image60.jpeg"/><Relationship Id="rId126" Type="http://schemas.openxmlformats.org/officeDocument/2006/relationships/hyperlink" Target="https://catalog.amazon.com/abis/product/DisplayEditProduct?sku=GG-SHA5-GRWD&amp;asin=1432966243&amp;productType=ABIS_BOOK&amp;marketplaceID=ATVPDKIKX0DER%23images" TargetMode="External"/><Relationship Id="rId127" Type="http://schemas.openxmlformats.org/officeDocument/2006/relationships/image" Target="media/image61.jpeg"/><Relationship Id="rId128" Type="http://schemas.openxmlformats.org/officeDocument/2006/relationships/hyperlink" Target="https://catalog.amazon.com/abis/product/DisplayEditProduct?sku=GC-HLG3-X6EF&amp;asin=0664501427&amp;productType=ABIS_BOOK&amp;marketplaceID=ATVPDKIKX0DER%23images" TargetMode="External"/><Relationship Id="rId129" Type="http://schemas.openxmlformats.org/officeDocument/2006/relationships/image" Target="media/image62.jpeg"/><Relationship Id="rId160" Type="http://schemas.openxmlformats.org/officeDocument/2006/relationships/image" Target="media/image77.jpeg"/><Relationship Id="rId161" Type="http://schemas.openxmlformats.org/officeDocument/2006/relationships/hyperlink" Target="https://catalog.amazon.com/abis/product/DisplayEditProduct?sku=CW-DJXP-UTRZ&amp;asin=B007EEV5QS&amp;productType=MISC_OTHER&amp;marketplaceID=ATVPDKIKX0DER%23images" TargetMode="External"/><Relationship Id="rId162" Type="http://schemas.openxmlformats.org/officeDocument/2006/relationships/image" Target="media/image78.jpeg"/><Relationship Id="rId20" Type="http://schemas.openxmlformats.org/officeDocument/2006/relationships/hyperlink" Target="https://catalog.amazon.com/abis/product/DisplayEditProduct?sku=a0276p1300&amp;asin=0897934784&amp;productType=ABIS_BOOK&amp;marketplaceID=ATVPDKIKX0DER%23images" TargetMode="External"/><Relationship Id="rId21" Type="http://schemas.openxmlformats.org/officeDocument/2006/relationships/image" Target="media/image8.jpeg"/><Relationship Id="rId22" Type="http://schemas.openxmlformats.org/officeDocument/2006/relationships/hyperlink" Target="https://catalog.amazon.com/abis/product/DisplayEditProduct?sku=a0275p199&amp;asin=0785200576&amp;productType=ABIS_BOOK&amp;marketplaceID=ATVPDKIKX0DER%23images" TargetMode="External"/><Relationship Id="rId23" Type="http://schemas.openxmlformats.org/officeDocument/2006/relationships/image" Target="media/image9.jpeg"/><Relationship Id="rId24" Type="http://schemas.openxmlformats.org/officeDocument/2006/relationships/hyperlink" Target="https://catalog.amazon.com/abis/product/DisplayEditProduct?sku=a0274p1199&amp;asin=1605537233&amp;productType=ABIS_BOOK&amp;marketplaceID=ATVPDKIKX0DER%23images" TargetMode="External"/><Relationship Id="rId25" Type="http://schemas.openxmlformats.org/officeDocument/2006/relationships/image" Target="media/image10.jpeg"/><Relationship Id="rId26" Type="http://schemas.openxmlformats.org/officeDocument/2006/relationships/hyperlink" Target="https://catalog.amazon.com/abis/product/DisplayEditProduct?sku=a0272p1299&amp;asin=1606045873&amp;productType=ABIS_BOOK&amp;marketplaceID=ATVPDKIKX0DER%23images" TargetMode="External"/><Relationship Id="rId27" Type="http://schemas.openxmlformats.org/officeDocument/2006/relationships/image" Target="media/image11.jpeg"/><Relationship Id="rId28" Type="http://schemas.openxmlformats.org/officeDocument/2006/relationships/hyperlink" Target="https://catalog.amazon.com/abis/product/DisplayEditProduct?sku=a0271p900&amp;asin=0965455572&amp;productType=ABIS_BOOK&amp;marketplaceID=ATVPDKIKX0DER%23images" TargetMode="External"/><Relationship Id="rId29" Type="http://schemas.openxmlformats.org/officeDocument/2006/relationships/image" Target="media/image12.jpeg"/><Relationship Id="rId163" Type="http://schemas.openxmlformats.org/officeDocument/2006/relationships/hyperlink" Target="https://catalog.amazon.com/abis/product/DisplayEditProduct?sku=CF-3Z0X-4SIZ&amp;asin=0300036388&amp;productType=ABIS_BOOK&amp;marketplaceID=ATVPDKIKX0DER%23images" TargetMode="External"/><Relationship Id="rId164" Type="http://schemas.openxmlformats.org/officeDocument/2006/relationships/image" Target="media/image79.jpeg"/><Relationship Id="rId165" Type="http://schemas.openxmlformats.org/officeDocument/2006/relationships/hyperlink" Target="https://catalog.amazon.com/abis/product/DisplayEditProduct?sku=CF-2MG0-4TZQ&amp;asin=0446678457&amp;productType=ABIS_BOOK&amp;marketplaceID=ATVPDKIKX0DER%23images" TargetMode="External"/><Relationship Id="rId166" Type="http://schemas.openxmlformats.org/officeDocument/2006/relationships/image" Target="media/image80.jpeg"/><Relationship Id="rId167" Type="http://schemas.openxmlformats.org/officeDocument/2006/relationships/hyperlink" Target="https://catalog.amazon.com/abis/product/DisplayEditProduct?sku=C8-LSZC-1KJV&amp;asin=B000LZQABM&amp;productType=BOOKS_1973_AND_LATER&amp;marketplaceID=ATVPDKIKX0DER%23images" TargetMode="External"/><Relationship Id="rId168" Type="http://schemas.openxmlformats.org/officeDocument/2006/relationships/hyperlink" Target="https://catalog.amazon.com/abis/product/DisplayEditProduct?sku=C4-XLSR-HZ7I&amp;asin=0849907713&amp;productType=ABIS_BOOK&amp;marketplaceID=ATVPDKIKX0DER%23images" TargetMode="External"/><Relationship Id="rId169" Type="http://schemas.openxmlformats.org/officeDocument/2006/relationships/image" Target="media/image81.jpeg"/><Relationship Id="rId60" Type="http://schemas.openxmlformats.org/officeDocument/2006/relationships/hyperlink" Target="https://catalog.amazon.com/abis/product/DisplayEditProduct?sku=a0002mrx1099&amp;asin=B000Y02JMI&amp;productType=INSTRUMENT_PARTS_AND_ACCESSORIES&amp;marketplaceID=ATVPDKIKX0DER%23images" TargetMode="External"/><Relationship Id="rId61" Type="http://schemas.openxmlformats.org/officeDocument/2006/relationships/image" Target="media/image28.jpeg"/><Relationship Id="rId62" Type="http://schemas.openxmlformats.org/officeDocument/2006/relationships/hyperlink" Target="https://catalog.amazon.com/abis/product/DisplayEditProduct?sku=WE-GM1M-PHBQ&amp;asin=0689817215&amp;productType=ABIS_BOOK&amp;marketplaceID=ATVPDKIKX0DER%23images" TargetMode="External"/><Relationship Id="rId63" Type="http://schemas.openxmlformats.org/officeDocument/2006/relationships/image" Target="media/image29.jpeg"/><Relationship Id="rId64" Type="http://schemas.openxmlformats.org/officeDocument/2006/relationships/hyperlink" Target="https://catalog.amazon.com/abis/product/DisplayEditProduct?sku=SK-ISGS-GPRY&amp;asin=031494107X&amp;productType=ABIS_BOOK&amp;marketplaceID=ATVPDKIKX0DER%23images" TargetMode="External"/><Relationship Id="rId65" Type="http://schemas.openxmlformats.org/officeDocument/2006/relationships/image" Target="media/image30.jpeg"/><Relationship Id="rId66" Type="http://schemas.openxmlformats.org/officeDocument/2006/relationships/hyperlink" Target="https://catalog.amazon.com/abis/product/DisplayEditProduct?sku=MR-8BVN-BRRK&amp;asin=0465014615&amp;productType=ABIS_BOOK&amp;marketplaceID=ATVPDKIKX0DER%23images" TargetMode="External"/><Relationship Id="rId67" Type="http://schemas.openxmlformats.org/officeDocument/2006/relationships/image" Target="media/image31.jpeg"/><Relationship Id="rId68" Type="http://schemas.openxmlformats.org/officeDocument/2006/relationships/hyperlink" Target="https://catalog.amazon.com/abis/product/DisplayEditProduct?sku=MD-F21H-5C76&amp;asin=0670033804&amp;productType=ABIS_BOOK&amp;marketplaceID=ATVPDKIKX0DER%23images" TargetMode="External"/><Relationship Id="rId69" Type="http://schemas.openxmlformats.org/officeDocument/2006/relationships/image" Target="media/image32.jpeg"/><Relationship Id="rId130" Type="http://schemas.openxmlformats.org/officeDocument/2006/relationships/hyperlink" Target="https://catalog.amazon.com/abis/product/DisplayEditProduct?sku=G9-8W0I-DLIO&amp;asin=0830837922&amp;productType=ABIS_BOOK&amp;marketplaceID=ATVPDKIKX0DER%23images" TargetMode="External"/><Relationship Id="rId131" Type="http://schemas.openxmlformats.org/officeDocument/2006/relationships/image" Target="media/image63.jpeg"/><Relationship Id="rId132" Type="http://schemas.openxmlformats.org/officeDocument/2006/relationships/hyperlink" Target="https://catalog.amazon.com/abis/product/DisplayEditProduct?sku=G9-8MID-DK1P&amp;asin=1595543236&amp;productType=ABIS_BOOK&amp;marketplaceID=ATVPDKIKX0DER%23images" TargetMode="External"/><Relationship Id="rId133" Type="http://schemas.openxmlformats.org/officeDocument/2006/relationships/image" Target="media/image64.jpeg"/><Relationship Id="rId134" Type="http://schemas.openxmlformats.org/officeDocument/2006/relationships/hyperlink" Target="https://catalog.amazon.com/abis/product/DisplayEditProduct?sku=FV-CHSN-73WP&amp;asin=0954981332&amp;productType=ABIS_BOOK&amp;marketplaceID=ATVPDKIKX0DER%23images" TargetMode="External"/><Relationship Id="rId135" Type="http://schemas.openxmlformats.org/officeDocument/2006/relationships/image" Target="media/image65.jpeg"/><Relationship Id="rId136" Type="http://schemas.openxmlformats.org/officeDocument/2006/relationships/hyperlink" Target="https://catalog.amazon.com/abis/product/DisplayEditProduct?sku=FO-KGL2-3WUE&amp;asin=0758200072&amp;productType=ABIS_BOOK&amp;marketplaceID=ATVPDKIKX0DER%23images" TargetMode="External"/><Relationship Id="rId137" Type="http://schemas.openxmlformats.org/officeDocument/2006/relationships/image" Target="media/image66.jpeg"/><Relationship Id="rId138" Type="http://schemas.openxmlformats.org/officeDocument/2006/relationships/hyperlink" Target="https://catalog.amazon.com/abis/product/DisplayEditProduct?sku=FO-K51V-3X49&amp;asin=1884839428&amp;productType=BOOKS_1973_AND_LATER&amp;marketplaceID=ATVPDKIKX0DER%23images" TargetMode="External"/><Relationship Id="rId139" Type="http://schemas.openxmlformats.org/officeDocument/2006/relationships/hyperlink" Target="https://catalog.amazon.com/abis/product/DisplayEditProduct?sku=F9-F4I2-XH6H&amp;asin=1617776238&amp;productType=ABIS_BOOK&amp;marketplaceID=ATVPDKIKX0DER%23images" TargetMode="External"/><Relationship Id="rId170" Type="http://schemas.openxmlformats.org/officeDocument/2006/relationships/hyperlink" Target="https://catalog.amazon.com/abis/product/DisplayEditProduct?sku=BX-X2W0-EQED&amp;asin=0893892513&amp;productType=ABIS_BOOK&amp;marketplaceID=ATVPDKIKX0DER%23images" TargetMode="External"/><Relationship Id="rId171" Type="http://schemas.openxmlformats.org/officeDocument/2006/relationships/image" Target="media/image82.jpeg"/><Relationship Id="rId172" Type="http://schemas.openxmlformats.org/officeDocument/2006/relationships/hyperlink" Target="https://catalog.amazon.com/abis/product/DisplayEditProduct?sku=BT-7TRS-V4FF&amp;asin=141271592X&amp;productType=ABIS_BOOK&amp;marketplaceID=ATVPDKIKX0DER%23images" TargetMode="External"/><Relationship Id="rId30" Type="http://schemas.openxmlformats.org/officeDocument/2006/relationships/hyperlink" Target="https://catalog.amazon.com/abis/product/DisplayEditProduct?sku=a0270p959&amp;asin=0980048001&amp;productType=ART_AND_CRAFT_SUPPLY&amp;marketplaceID=ATVPDKIKX0DER%23images" TargetMode="External"/><Relationship Id="rId31" Type="http://schemas.openxmlformats.org/officeDocument/2006/relationships/image" Target="media/image13.jpeg"/><Relationship Id="rId32" Type="http://schemas.openxmlformats.org/officeDocument/2006/relationships/hyperlink" Target="https://catalog.amazon.com/abis/product/DisplayEditProduct?sku=a0269p899&amp;asin=0060887354&amp;productType=ABIS_BOOK&amp;marketplaceID=ATVPDKIKX0DER%23images" TargetMode="External"/><Relationship Id="rId33" Type="http://schemas.openxmlformats.org/officeDocument/2006/relationships/image" Target="media/image14.jpeg"/><Relationship Id="rId34" Type="http://schemas.openxmlformats.org/officeDocument/2006/relationships/hyperlink" Target="https://catalog.amazon.com/abis/product/DisplayEditProduct?sku=a0266p899&amp;asin=0972600787&amp;productType=ABIS_BOOK&amp;marketplaceID=ATVPDKIKX0DER%23images" TargetMode="External"/><Relationship Id="rId35" Type="http://schemas.openxmlformats.org/officeDocument/2006/relationships/image" Target="media/image15.jpeg"/><Relationship Id="rId36" Type="http://schemas.openxmlformats.org/officeDocument/2006/relationships/hyperlink" Target="https://catalog.amazon.com/abis/product/DisplayEditProduct?sku=a0261p1499&amp;asin=0738514993&amp;productType=ABIS_BOOK&amp;marketplaceID=ATVPDKIKX0DER%23images" TargetMode="External"/><Relationship Id="rId37" Type="http://schemas.openxmlformats.org/officeDocument/2006/relationships/image" Target="media/image16.jpeg"/><Relationship Id="rId38" Type="http://schemas.openxmlformats.org/officeDocument/2006/relationships/hyperlink" Target="https://catalog.amazon.com/abis/product/DisplayEditProduct?sku=a0259p999&amp;asin=1934919098&amp;productType=ABIS_BOOK&amp;marketplaceID=ATVPDKIKX0DER%23images" TargetMode="External"/><Relationship Id="rId39" Type="http://schemas.openxmlformats.org/officeDocument/2006/relationships/image" Target="media/image17.jpeg"/><Relationship Id="rId173" Type="http://schemas.openxmlformats.org/officeDocument/2006/relationships/image" Target="media/image83.jpeg"/><Relationship Id="rId174" Type="http://schemas.openxmlformats.org/officeDocument/2006/relationships/hyperlink" Target="https://catalog.amazon.com/abis/product/DisplayEditProduct?sku=BQ-R0SH-BIIE&amp;asin=0792241738&amp;productType=ABIS_BOOK&amp;marketplaceID=ATVPDKIKX0DER%23images" TargetMode="External"/><Relationship Id="rId175" Type="http://schemas.openxmlformats.org/officeDocument/2006/relationships/image" Target="media/image84.jpeg"/><Relationship Id="rId176" Type="http://schemas.openxmlformats.org/officeDocument/2006/relationships/hyperlink" Target="https://catalog.amazon.com/abis/product/DisplayEditProduct?sku=BJ-Q7LX-8AM9&amp;asin=0131896091&amp;productType=ABIS_BOOK&amp;marketplaceID=ATVPDKIKX0DER%23images" TargetMode="External"/><Relationship Id="rId177" Type="http://schemas.openxmlformats.org/officeDocument/2006/relationships/image" Target="media/image85.jpeg"/><Relationship Id="rId178" Type="http://schemas.openxmlformats.org/officeDocument/2006/relationships/hyperlink" Target="https://catalog.amazon.com/abis/product/DisplayEditProduct?sku=BJ-N806-8B3G&amp;asin=0061438847&amp;productType=ABIS_BOOK&amp;marketplaceID=ATVPDKIKX0DER%23images" TargetMode="External"/><Relationship Id="rId179" Type="http://schemas.openxmlformats.org/officeDocument/2006/relationships/image" Target="media/image86.jpeg"/><Relationship Id="rId70" Type="http://schemas.openxmlformats.org/officeDocument/2006/relationships/hyperlink" Target="https://catalog.amazon.com/abis/product/DisplayEditProduct?sku=M9-36E4-LQZQ&amp;asin=0898218268&amp;productType=ABIS_BOOK&amp;marketplaceID=ATVPDKIKX0DER%23images" TargetMode="External"/><Relationship Id="rId71" Type="http://schemas.openxmlformats.org/officeDocument/2006/relationships/image" Target="media/image33.jpeg"/><Relationship Id="rId72" Type="http://schemas.openxmlformats.org/officeDocument/2006/relationships/hyperlink" Target="https://catalog.amazon.com/abis/product/DisplayEditProduct?sku=M6-OLH8-24QP&amp;asin=0060976497&amp;productType=ABIS_BOOK&amp;marketplaceID=ATVPDKIKX0DER%23images" TargetMode="External"/><Relationship Id="rId73" Type="http://schemas.openxmlformats.org/officeDocument/2006/relationships/image" Target="media/image34.jpeg"/><Relationship Id="rId74" Type="http://schemas.openxmlformats.org/officeDocument/2006/relationships/hyperlink" Target="https://catalog.amazon.com/abis/product/DisplayEditProduct?sku=M2-Y2H7-IIB7&amp;asin=1429692359&amp;productType=ABIS_BOOK&amp;marketplaceID=ATVPDKIKX0DER%23images" TargetMode="External"/><Relationship Id="rId75" Type="http://schemas.openxmlformats.org/officeDocument/2006/relationships/image" Target="media/image35.jpeg"/><Relationship Id="rId76" Type="http://schemas.openxmlformats.org/officeDocument/2006/relationships/hyperlink" Target="https://catalog.amazon.com/abis/product/DisplayEditProduct?sku=LY-UWUM-YW0W&amp;asin=013371361X&amp;productType=BOOKS_1973_AND_LATER&amp;marketplaceID=ATVPDKIKX0DER%23images" TargetMode="External"/><Relationship Id="rId77" Type="http://schemas.openxmlformats.org/officeDocument/2006/relationships/image" Target="media/image36.jpeg"/><Relationship Id="rId78" Type="http://schemas.openxmlformats.org/officeDocument/2006/relationships/hyperlink" Target="https://catalog.amazon.com/abis/product/DisplayEditProduct?sku=LO-4JIR-C2Z5&amp;asin=0156032120&amp;productType=ABIS_BOOK&amp;marketplaceID=ATVPDKIKX0DER%23images" TargetMode="External"/><Relationship Id="rId79" Type="http://schemas.openxmlformats.org/officeDocument/2006/relationships/image" Target="media/image37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s://catalog.amazon.com/abis/product/DisplayEditProduct?sku=JI-1F7G-COGD&amp;asin=0921328079&amp;productType=ABIS_BOOK&amp;marketplaceID=ATVPDKIKX0DER%23images" TargetMode="External"/><Relationship Id="rId101" Type="http://schemas.openxmlformats.org/officeDocument/2006/relationships/image" Target="media/image48.jpeg"/><Relationship Id="rId102" Type="http://schemas.openxmlformats.org/officeDocument/2006/relationships/hyperlink" Target="https://catalog.amazon.com/abis/product/DisplayEditProduct?sku=J0-YZDA-MLTY&amp;asin=B004X29ETY&amp;productType=BOOKS_1973_AND_LATER&amp;marketplaceID=ATVPDKIKX0DER%23images" TargetMode="External"/><Relationship Id="rId103" Type="http://schemas.openxmlformats.org/officeDocument/2006/relationships/image" Target="media/image49.jpeg"/><Relationship Id="rId104" Type="http://schemas.openxmlformats.org/officeDocument/2006/relationships/hyperlink" Target="https://catalog.amazon.com/abis/product/DisplayEditProduct?sku=J0-VE7E-MNQO&amp;asin=0066620996&amp;productType=ABIS_BOOK&amp;marketplaceID=ATVPDKIKX0DER%23images" TargetMode="External"/><Relationship Id="rId105" Type="http://schemas.openxmlformats.org/officeDocument/2006/relationships/image" Target="media/image50.jpeg"/><Relationship Id="rId106" Type="http://schemas.openxmlformats.org/officeDocument/2006/relationships/hyperlink" Target="https://catalog.amazon.com/abis/product/DisplayEditProduct?sku=II-Y6W1-WM23&amp;asin=190487942X&amp;productType=ABIS_BOOK&amp;marketplaceID=ATVPDKIKX0DER%23images" TargetMode="External"/><Relationship Id="rId107" Type="http://schemas.openxmlformats.org/officeDocument/2006/relationships/image" Target="media/image51.jpeg"/><Relationship Id="rId108" Type="http://schemas.openxmlformats.org/officeDocument/2006/relationships/hyperlink" Target="https://catalog.amazon.com/abis/product/DisplayEditProduct?sku=I8-ONAP-9R7A&amp;asin=0742515931&amp;productType=ABIS_BOOK&amp;marketplaceID=ATVPDKIKX0DER%23images" TargetMode="External"/><Relationship Id="rId109" Type="http://schemas.openxmlformats.org/officeDocument/2006/relationships/image" Target="media/image52.jpeg"/><Relationship Id="rId5" Type="http://schemas.openxmlformats.org/officeDocument/2006/relationships/webSettings" Target="webSettings.xml"/><Relationship Id="rId6" Type="http://schemas.openxmlformats.org/officeDocument/2006/relationships/hyperlink" Target="https://catalog.amazon.com/abis/product/DisplayEditProduct?sku=86-AHUR-PLQX&amp;asin=0763733202&amp;productType=ABIS_BOOK&amp;marketplaceID=ATVPDKIKX0DER%23images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catalog.amazon.com/abis/product/DisplayEditProduct?sku=a256h999&amp;asin=0446557951&amp;productType=ABIS_BOOK&amp;marketplaceID=ATVPDKIKX0DER%23images" TargetMode="External"/><Relationship Id="rId9" Type="http://schemas.openxmlformats.org/officeDocument/2006/relationships/image" Target="media/image2.jpeg"/><Relationship Id="rId140" Type="http://schemas.openxmlformats.org/officeDocument/2006/relationships/image" Target="media/image67.jpeg"/><Relationship Id="rId141" Type="http://schemas.openxmlformats.org/officeDocument/2006/relationships/hyperlink" Target="https://catalog.amazon.com/abis/product/DisplayEditProduct?sku=F2-I4PG-U8T3&amp;asin=1590520378&amp;productType=ABIS_BOOK&amp;marketplaceID=ATVPDKIKX0DER%23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36D31-328F-A748-88E9-2C4F54DB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6707</Words>
  <Characters>38236</Characters>
  <Application>Microsoft Macintosh Word</Application>
  <DocSecurity>0</DocSecurity>
  <Lines>318</Lines>
  <Paragraphs>89</Paragraphs>
  <ScaleCrop>false</ScaleCrop>
  <Company/>
  <LinksUpToDate>false</LinksUpToDate>
  <CharactersWithSpaces>44854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2014-11-21T12:08:00Z</dcterms:created>
  <dcterms:modified xsi:type="dcterms:W3CDTF">2014-11-21T12:08:00Z</dcterms:modified>
</cp:coreProperties>
</file>